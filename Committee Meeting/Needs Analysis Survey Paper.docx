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2BA3E" w14:textId="77777777" w:rsidR="007145D6" w:rsidRPr="0050110B" w:rsidRDefault="007145D6" w:rsidP="00690D4D">
      <w:pPr>
        <w:shd w:val="clear" w:color="auto" w:fill="FFFFFF"/>
        <w:spacing w:line="360" w:lineRule="auto"/>
        <w:jc w:val="center"/>
        <w:rPr>
          <w:rFonts w:ascii="Times New Roman" w:eastAsia="Times New Roman" w:hAnsi="Times New Roman" w:cs="Times New Roman"/>
          <w:b/>
          <w:color w:val="000000" w:themeColor="text1"/>
          <w:lang w:eastAsia="en-CA"/>
        </w:rPr>
      </w:pPr>
    </w:p>
    <w:p w14:paraId="69DFA37A" w14:textId="77777777" w:rsidR="007145D6" w:rsidRPr="0050110B" w:rsidRDefault="007145D6" w:rsidP="00690D4D">
      <w:pPr>
        <w:shd w:val="clear" w:color="auto" w:fill="FFFFFF"/>
        <w:spacing w:line="360" w:lineRule="auto"/>
        <w:jc w:val="center"/>
        <w:rPr>
          <w:rFonts w:ascii="Times New Roman" w:eastAsia="Times New Roman" w:hAnsi="Times New Roman" w:cs="Times New Roman"/>
          <w:b/>
          <w:color w:val="000000" w:themeColor="text1"/>
          <w:lang w:eastAsia="en-CA"/>
        </w:rPr>
      </w:pPr>
    </w:p>
    <w:p w14:paraId="438F800C" w14:textId="77777777" w:rsidR="007145D6" w:rsidRPr="0050110B" w:rsidRDefault="007145D6" w:rsidP="00690D4D">
      <w:pPr>
        <w:shd w:val="clear" w:color="auto" w:fill="FFFFFF"/>
        <w:spacing w:line="360" w:lineRule="auto"/>
        <w:jc w:val="center"/>
        <w:rPr>
          <w:rFonts w:ascii="Times New Roman" w:eastAsia="Times New Roman" w:hAnsi="Times New Roman" w:cs="Times New Roman"/>
          <w:b/>
          <w:color w:val="000000" w:themeColor="text1"/>
          <w:lang w:eastAsia="en-CA"/>
        </w:rPr>
      </w:pPr>
      <w:commentRangeStart w:id="0"/>
    </w:p>
    <w:p w14:paraId="73302872" w14:textId="77777777" w:rsidR="007145D6" w:rsidRPr="0050110B" w:rsidRDefault="0025580A" w:rsidP="00690D4D">
      <w:pPr>
        <w:shd w:val="clear" w:color="auto" w:fill="FFFFFF"/>
        <w:spacing w:line="360" w:lineRule="auto"/>
        <w:jc w:val="center"/>
        <w:rPr>
          <w:rFonts w:ascii="Times New Roman" w:eastAsia="Times New Roman" w:hAnsi="Times New Roman" w:cs="Times New Roman"/>
          <w:b/>
          <w:color w:val="000000" w:themeColor="text1"/>
          <w:lang w:eastAsia="en-CA"/>
        </w:rPr>
      </w:pPr>
      <w:r w:rsidRPr="0050110B">
        <w:rPr>
          <w:rFonts w:ascii="Times New Roman" w:eastAsia="Times New Roman" w:hAnsi="Times New Roman" w:cs="Times New Roman"/>
          <w:b/>
          <w:color w:val="000000" w:themeColor="text1"/>
          <w:lang w:eastAsia="en-CA"/>
        </w:rPr>
        <w:t>The Current Limitations and Future Direction of Instrument Design for Totally Endoscopic Ear Surgery: A Needs Analysis Survey.</w:t>
      </w:r>
    </w:p>
    <w:commentRangeEnd w:id="0"/>
    <w:p w14:paraId="198C8052" w14:textId="77777777" w:rsidR="007145D6" w:rsidRPr="0050110B" w:rsidRDefault="00BA61EF" w:rsidP="00690D4D">
      <w:pPr>
        <w:shd w:val="clear" w:color="auto" w:fill="FFFFFF"/>
        <w:spacing w:line="360" w:lineRule="auto"/>
        <w:jc w:val="center"/>
        <w:rPr>
          <w:rFonts w:ascii="Times New Roman" w:eastAsia="Times New Roman" w:hAnsi="Times New Roman" w:cs="Times New Roman"/>
          <w:b/>
          <w:color w:val="000000" w:themeColor="text1"/>
          <w:lang w:eastAsia="en-CA"/>
        </w:rPr>
      </w:pPr>
      <w:r>
        <w:rPr>
          <w:rStyle w:val="CommentReference"/>
        </w:rPr>
        <w:commentReference w:id="0"/>
      </w:r>
    </w:p>
    <w:p w14:paraId="3E239AA3" w14:textId="77777777" w:rsidR="007145D6" w:rsidRPr="00684DC4" w:rsidRDefault="0025580A" w:rsidP="00684DC4">
      <w:pPr>
        <w:shd w:val="clear" w:color="auto" w:fill="FFFFFF"/>
        <w:spacing w:line="360" w:lineRule="auto"/>
        <w:jc w:val="center"/>
        <w:rPr>
          <w:rFonts w:ascii="Times New Roman" w:eastAsia="Times New Roman" w:hAnsi="Times New Roman" w:cs="Times New Roman"/>
          <w:color w:val="000000" w:themeColor="text1"/>
          <w:lang w:eastAsia="en-CA"/>
        </w:rPr>
      </w:pPr>
      <w:r w:rsidRPr="0050110B">
        <w:rPr>
          <w:rFonts w:ascii="Times New Roman" w:eastAsia="Times New Roman" w:hAnsi="Times New Roman" w:cs="Times New Roman"/>
          <w:color w:val="000000" w:themeColor="text1"/>
          <w:lang w:eastAsia="en-CA"/>
        </w:rPr>
        <w:t>Short title: Needs analysis for endoscopic ear surgery instruments.</w:t>
      </w:r>
    </w:p>
    <w:p w14:paraId="76F038AD"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78BB4067" w14:textId="77777777" w:rsidR="007145D6" w:rsidRPr="0050110B" w:rsidRDefault="0025580A" w:rsidP="00690D4D">
      <w:pPr>
        <w:spacing w:line="360" w:lineRule="auto"/>
        <w:contextualSpacing/>
        <w:rPr>
          <w:rFonts w:ascii="Times New Roman" w:hAnsi="Times New Roman" w:cs="Times New Roman"/>
          <w:color w:val="000000" w:themeColor="text1"/>
        </w:rPr>
      </w:pPr>
      <w:r w:rsidRPr="0050110B">
        <w:rPr>
          <w:rFonts w:ascii="Times New Roman" w:hAnsi="Times New Roman" w:cs="Times New Roman"/>
          <w:color w:val="000000" w:themeColor="text1"/>
        </w:rPr>
        <w:t>Arushri</w:t>
      </w:r>
      <w:r w:rsidR="00684DC4">
        <w:rPr>
          <w:rFonts w:ascii="Times New Roman" w:hAnsi="Times New Roman" w:cs="Times New Roman"/>
          <w:color w:val="000000" w:themeColor="text1"/>
        </w:rPr>
        <w:t xml:space="preserve"> </w:t>
      </w:r>
      <w:r w:rsidRPr="0050110B">
        <w:rPr>
          <w:rFonts w:ascii="Times New Roman" w:hAnsi="Times New Roman" w:cs="Times New Roman"/>
          <w:color w:val="000000" w:themeColor="text1"/>
        </w:rPr>
        <w:t>Swarup BASc</w:t>
      </w:r>
      <w:r w:rsidRPr="0050110B">
        <w:rPr>
          <w:rFonts w:ascii="Times New Roman" w:hAnsi="Times New Roman" w:cs="Times New Roman"/>
          <w:color w:val="000000" w:themeColor="text1"/>
          <w:vertAlign w:val="superscript"/>
        </w:rPr>
        <w:t>1,2</w:t>
      </w:r>
      <w:r w:rsidRPr="0050110B">
        <w:rPr>
          <w:rFonts w:ascii="Times New Roman" w:hAnsi="Times New Roman" w:cs="Times New Roman"/>
          <w:color w:val="000000" w:themeColor="text1"/>
        </w:rPr>
        <w:t>, Gavin J. le Nobel, BSc.Eng MD FRCSC</w:t>
      </w:r>
      <w:r w:rsidR="00684DC4">
        <w:rPr>
          <w:rFonts w:ascii="Times New Roman" w:hAnsi="Times New Roman" w:cs="Times New Roman"/>
          <w:color w:val="000000" w:themeColor="text1"/>
          <w:vertAlign w:val="superscript"/>
        </w:rPr>
        <w:t>1</w:t>
      </w:r>
      <w:r w:rsidRPr="0050110B">
        <w:rPr>
          <w:rFonts w:ascii="Times New Roman" w:hAnsi="Times New Roman" w:cs="Times New Roman"/>
          <w:color w:val="000000" w:themeColor="text1"/>
          <w:vertAlign w:val="superscript"/>
        </w:rPr>
        <w:t>,3</w:t>
      </w:r>
      <w:r w:rsidRPr="0050110B">
        <w:rPr>
          <w:rFonts w:ascii="Times New Roman" w:hAnsi="Times New Roman" w:cs="Times New Roman"/>
          <w:color w:val="000000" w:themeColor="text1"/>
        </w:rPr>
        <w:t>,</w:t>
      </w:r>
      <w:r w:rsidR="0013171A">
        <w:rPr>
          <w:rFonts w:ascii="Times New Roman" w:hAnsi="Times New Roman" w:cs="Times New Roman"/>
          <w:color w:val="000000" w:themeColor="text1"/>
        </w:rPr>
        <w:t xml:space="preserve"> Jan Andrysek PhD MASc</w:t>
      </w:r>
      <w:r w:rsidR="00472852">
        <w:rPr>
          <w:rFonts w:ascii="Times New Roman" w:hAnsi="Times New Roman" w:cs="Times New Roman"/>
          <w:color w:val="000000" w:themeColor="text1"/>
        </w:rPr>
        <w:t xml:space="preserve"> </w:t>
      </w:r>
      <w:r w:rsidR="0013171A">
        <w:rPr>
          <w:rFonts w:ascii="Times New Roman" w:hAnsi="Times New Roman" w:cs="Times New Roman"/>
          <w:color w:val="000000" w:themeColor="text1"/>
        </w:rPr>
        <w:t>BSc.Eng</w:t>
      </w:r>
      <w:r w:rsidR="00472852">
        <w:rPr>
          <w:rFonts w:ascii="Times New Roman" w:hAnsi="Times New Roman" w:cs="Times New Roman"/>
          <w:color w:val="000000" w:themeColor="text1"/>
        </w:rPr>
        <w:t xml:space="preserve"> </w:t>
      </w:r>
      <w:r w:rsidR="0013171A">
        <w:rPr>
          <w:rFonts w:ascii="Times New Roman" w:hAnsi="Times New Roman" w:cs="Times New Roman"/>
          <w:color w:val="000000" w:themeColor="text1"/>
        </w:rPr>
        <w:t>PEng</w:t>
      </w:r>
      <w:r w:rsidR="00684DC4">
        <w:rPr>
          <w:rFonts w:ascii="Times New Roman" w:hAnsi="Times New Roman" w:cs="Times New Roman"/>
          <w:color w:val="000000" w:themeColor="text1"/>
          <w:vertAlign w:val="superscript"/>
        </w:rPr>
        <w:t>2</w:t>
      </w:r>
      <w:r w:rsidR="0013171A">
        <w:rPr>
          <w:rFonts w:ascii="Times New Roman" w:hAnsi="Times New Roman" w:cs="Times New Roman"/>
          <w:color w:val="000000" w:themeColor="text1"/>
        </w:rPr>
        <w:t>,</w:t>
      </w:r>
      <w:r w:rsidRPr="0050110B">
        <w:rPr>
          <w:rFonts w:ascii="Times New Roman" w:hAnsi="Times New Roman" w:cs="Times New Roman"/>
          <w:color w:val="000000" w:themeColor="text1"/>
        </w:rPr>
        <w:t xml:space="preserve"> Adrian James MA DM FRCS</w:t>
      </w:r>
      <w:r w:rsidR="00684DC4">
        <w:rPr>
          <w:rFonts w:ascii="Times New Roman" w:hAnsi="Times New Roman" w:cs="Times New Roman"/>
          <w:color w:val="000000" w:themeColor="text1"/>
          <w:vertAlign w:val="superscript"/>
        </w:rPr>
        <w:t>1,2,3</w:t>
      </w:r>
      <w:r w:rsidRPr="0050110B">
        <w:rPr>
          <w:rFonts w:ascii="Times New Roman" w:hAnsi="Times New Roman" w:cs="Times New Roman"/>
          <w:color w:val="000000" w:themeColor="text1"/>
        </w:rPr>
        <w:t>.</w:t>
      </w:r>
    </w:p>
    <w:p w14:paraId="42A29D7D"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738097CD" w14:textId="77777777" w:rsidR="007145D6" w:rsidRPr="0050110B" w:rsidRDefault="0025580A" w:rsidP="00690D4D">
      <w:pPr>
        <w:spacing w:line="360" w:lineRule="auto"/>
        <w:contextualSpacing/>
        <w:rPr>
          <w:rFonts w:ascii="Times New Roman" w:hAnsi="Times New Roman" w:cs="Times New Roman"/>
          <w:color w:val="000000" w:themeColor="text1"/>
        </w:rPr>
      </w:pPr>
      <w:r w:rsidRPr="0050110B">
        <w:rPr>
          <w:rFonts w:ascii="Times New Roman" w:hAnsi="Times New Roman" w:cs="Times New Roman"/>
          <w:color w:val="000000" w:themeColor="text1"/>
          <w:vertAlign w:val="superscript"/>
        </w:rPr>
        <w:t>1</w:t>
      </w:r>
      <w:r w:rsidRPr="0050110B">
        <w:rPr>
          <w:rFonts w:ascii="Times New Roman" w:hAnsi="Times New Roman" w:cs="Times New Roman"/>
          <w:color w:val="000000" w:themeColor="text1"/>
        </w:rPr>
        <w:t>Hospital for Sick Children, Toronto, ON</w:t>
      </w:r>
    </w:p>
    <w:p w14:paraId="274C9A0C" w14:textId="77777777" w:rsidR="007145D6" w:rsidRPr="0050110B" w:rsidRDefault="0025580A" w:rsidP="00690D4D">
      <w:pPr>
        <w:spacing w:line="360" w:lineRule="auto"/>
        <w:contextualSpacing/>
        <w:rPr>
          <w:rFonts w:ascii="Times New Roman" w:hAnsi="Times New Roman" w:cs="Times New Roman"/>
          <w:color w:val="000000" w:themeColor="text1"/>
        </w:rPr>
      </w:pPr>
      <w:r w:rsidRPr="0050110B">
        <w:rPr>
          <w:rFonts w:ascii="Times New Roman" w:hAnsi="Times New Roman" w:cs="Times New Roman"/>
          <w:color w:val="000000" w:themeColor="text1"/>
          <w:vertAlign w:val="superscript"/>
        </w:rPr>
        <w:t>2</w:t>
      </w:r>
      <w:r w:rsidRPr="0050110B">
        <w:rPr>
          <w:rFonts w:ascii="Times New Roman" w:hAnsi="Times New Roman" w:cs="Times New Roman"/>
          <w:color w:val="000000" w:themeColor="text1"/>
        </w:rPr>
        <w:t>Institute of Biomaterials and Biomedical Engineering, University of Toronto, Toronto, ON</w:t>
      </w:r>
    </w:p>
    <w:p w14:paraId="40BE7A87" w14:textId="77777777" w:rsidR="007145D6" w:rsidRPr="0050110B" w:rsidRDefault="0025580A" w:rsidP="00690D4D">
      <w:pPr>
        <w:spacing w:line="360" w:lineRule="auto"/>
        <w:contextualSpacing/>
        <w:rPr>
          <w:rFonts w:ascii="Times New Roman" w:hAnsi="Times New Roman" w:cs="Times New Roman"/>
          <w:color w:val="000000" w:themeColor="text1"/>
        </w:rPr>
      </w:pPr>
      <w:r w:rsidRPr="0050110B">
        <w:rPr>
          <w:rFonts w:ascii="Times New Roman" w:hAnsi="Times New Roman" w:cs="Times New Roman"/>
          <w:color w:val="000000" w:themeColor="text1"/>
          <w:vertAlign w:val="superscript"/>
        </w:rPr>
        <w:t>3</w:t>
      </w:r>
      <w:r w:rsidRPr="0050110B">
        <w:rPr>
          <w:rFonts w:ascii="Times New Roman" w:hAnsi="Times New Roman" w:cs="Times New Roman"/>
          <w:color w:val="000000" w:themeColor="text1"/>
        </w:rPr>
        <w:t>Department of Otolaryngology Head and Neck Surgery, University of Toronto, Toronto, ON</w:t>
      </w:r>
    </w:p>
    <w:p w14:paraId="666F6169"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59F8E737" w14:textId="77777777" w:rsidR="007145D6" w:rsidRPr="0050110B" w:rsidRDefault="007145D6" w:rsidP="00690D4D">
      <w:pPr>
        <w:spacing w:line="360" w:lineRule="auto"/>
        <w:contextualSpacing/>
        <w:jc w:val="center"/>
        <w:rPr>
          <w:rFonts w:ascii="Times New Roman" w:hAnsi="Times New Roman" w:cs="Times New Roman"/>
          <w:b/>
          <w:color w:val="000000" w:themeColor="text1"/>
        </w:rPr>
      </w:pPr>
    </w:p>
    <w:p w14:paraId="3CCAFC4D" w14:textId="77777777" w:rsidR="007145D6"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hAnsi="Times New Roman" w:cs="Times New Roman"/>
          <w:color w:val="000000" w:themeColor="text1"/>
        </w:rPr>
        <w:t>Corresponding author:</w:t>
      </w:r>
    </w:p>
    <w:p w14:paraId="523DEF36" w14:textId="77777777" w:rsidR="007145D6"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hAnsi="Times New Roman" w:cs="Times New Roman"/>
          <w:color w:val="000000" w:themeColor="text1"/>
        </w:rPr>
        <w:t>Dr. Adrian James</w:t>
      </w:r>
    </w:p>
    <w:p w14:paraId="2D0ED145" w14:textId="77777777" w:rsidR="007145D6"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hAnsi="Times New Roman" w:cs="Times New Roman"/>
          <w:color w:val="000000" w:themeColor="text1"/>
        </w:rPr>
        <w:t>Phone: (416) 813-4938</w:t>
      </w:r>
    </w:p>
    <w:p w14:paraId="2C7F1810" w14:textId="77777777" w:rsidR="00FB076D"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hAnsi="Times New Roman" w:cs="Times New Roman"/>
          <w:color w:val="000000" w:themeColor="text1"/>
        </w:rPr>
        <w:t>Fax: (416) 813-5036</w:t>
      </w:r>
    </w:p>
    <w:p w14:paraId="22CAE90B" w14:textId="77777777" w:rsidR="007145D6"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eastAsia="Times New Roman" w:hAnsi="Times New Roman" w:cs="Times New Roman"/>
          <w:i/>
          <w:iCs/>
          <w:color w:val="000000" w:themeColor="text1"/>
          <w:lang w:val="en-CA" w:eastAsia="en-CA"/>
        </w:rPr>
        <w:t>Hospital for Sick Children</w:t>
      </w:r>
    </w:p>
    <w:p w14:paraId="5D5B0C8F" w14:textId="77777777" w:rsidR="007145D6" w:rsidRPr="0050110B" w:rsidRDefault="0025580A" w:rsidP="00690D4D">
      <w:pPr>
        <w:spacing w:line="360" w:lineRule="auto"/>
        <w:contextualSpacing/>
        <w:jc w:val="center"/>
        <w:rPr>
          <w:rFonts w:ascii="Times New Roman" w:eastAsia="Times New Roman" w:hAnsi="Times New Roman" w:cs="Times New Roman"/>
          <w:iCs/>
          <w:color w:val="000000" w:themeColor="text1"/>
          <w:lang w:val="en-CA" w:eastAsia="en-CA"/>
        </w:rPr>
      </w:pPr>
      <w:r w:rsidRPr="0050110B">
        <w:rPr>
          <w:rFonts w:ascii="Times New Roman" w:eastAsia="Times New Roman" w:hAnsi="Times New Roman" w:cs="Times New Roman"/>
          <w:iCs/>
          <w:color w:val="000000" w:themeColor="text1"/>
          <w:lang w:val="en-CA" w:eastAsia="en-CA"/>
        </w:rPr>
        <w:t>555 University Avenue</w:t>
      </w:r>
    </w:p>
    <w:p w14:paraId="08FDA152" w14:textId="77777777" w:rsidR="007145D6" w:rsidRPr="0050110B" w:rsidRDefault="0025580A" w:rsidP="00690D4D">
      <w:pPr>
        <w:spacing w:line="360" w:lineRule="auto"/>
        <w:contextualSpacing/>
        <w:jc w:val="center"/>
        <w:rPr>
          <w:rFonts w:ascii="Times New Roman" w:eastAsia="Times New Roman" w:hAnsi="Times New Roman" w:cs="Times New Roman"/>
          <w:iCs/>
          <w:color w:val="000000" w:themeColor="text1"/>
          <w:lang w:val="en-CA" w:eastAsia="en-CA"/>
        </w:rPr>
      </w:pPr>
      <w:r w:rsidRPr="0050110B">
        <w:rPr>
          <w:rFonts w:ascii="Times New Roman" w:eastAsia="Times New Roman" w:hAnsi="Times New Roman" w:cs="Times New Roman"/>
          <w:iCs/>
          <w:color w:val="000000" w:themeColor="text1"/>
          <w:lang w:val="en-CA" w:eastAsia="en-CA"/>
        </w:rPr>
        <w:t>Toronto ON, Canada, M5G 1X8</w:t>
      </w:r>
    </w:p>
    <w:p w14:paraId="05227254" w14:textId="77777777" w:rsidR="007145D6" w:rsidRPr="0050110B" w:rsidRDefault="0025580A" w:rsidP="00690D4D">
      <w:pPr>
        <w:spacing w:line="360" w:lineRule="auto"/>
        <w:contextualSpacing/>
        <w:jc w:val="center"/>
        <w:rPr>
          <w:rFonts w:ascii="Times New Roman" w:hAnsi="Times New Roman" w:cs="Times New Roman"/>
          <w:color w:val="000000" w:themeColor="text1"/>
          <w:shd w:val="clear" w:color="auto" w:fill="FFFFFF"/>
        </w:rPr>
      </w:pPr>
      <w:r w:rsidRPr="0050110B">
        <w:rPr>
          <w:rFonts w:ascii="Times New Roman" w:eastAsia="Times New Roman" w:hAnsi="Times New Roman" w:cs="Times New Roman"/>
          <w:iCs/>
          <w:color w:val="000000" w:themeColor="text1"/>
          <w:lang w:val="en-CA" w:eastAsia="en-CA"/>
        </w:rPr>
        <w:t>email: adr.james@utoronto.ca</w:t>
      </w:r>
      <w:r w:rsidRPr="0050110B">
        <w:rPr>
          <w:rFonts w:ascii="Times New Roman" w:hAnsi="Times New Roman" w:cs="Times New Roman"/>
          <w:color w:val="000000" w:themeColor="text1"/>
          <w:shd w:val="clear" w:color="auto" w:fill="FFFFFF"/>
        </w:rPr>
        <w:t> </w:t>
      </w:r>
    </w:p>
    <w:p w14:paraId="1588A216" w14:textId="77777777" w:rsidR="00FB076D" w:rsidRPr="0050110B" w:rsidRDefault="00FB076D" w:rsidP="00690D4D">
      <w:pPr>
        <w:spacing w:line="360" w:lineRule="auto"/>
        <w:contextualSpacing/>
        <w:jc w:val="center"/>
        <w:rPr>
          <w:rFonts w:ascii="Times New Roman" w:hAnsi="Times New Roman" w:cs="Times New Roman"/>
          <w:color w:val="000000" w:themeColor="text1"/>
          <w:shd w:val="clear" w:color="auto" w:fill="FFFFFF"/>
        </w:rPr>
      </w:pPr>
    </w:p>
    <w:p w14:paraId="35BEE7DB" w14:textId="77777777" w:rsidR="00FB076D" w:rsidRDefault="00684DC4" w:rsidP="00690D4D">
      <w:pPr>
        <w:spacing w:line="360" w:lineRule="auto"/>
        <w:contextualSpacing/>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Conflicts of Interests &amp; </w:t>
      </w:r>
      <w:r w:rsidR="0025580A" w:rsidRPr="0050110B">
        <w:rPr>
          <w:rFonts w:ascii="Times New Roman" w:hAnsi="Times New Roman" w:cs="Times New Roman"/>
          <w:color w:val="000000" w:themeColor="text1"/>
          <w:shd w:val="clear" w:color="auto" w:fill="FFFFFF"/>
        </w:rPr>
        <w:t>Sources of funding:</w:t>
      </w:r>
    </w:p>
    <w:p w14:paraId="77D1896F" w14:textId="77777777" w:rsidR="00FB076D" w:rsidRPr="0050110B" w:rsidRDefault="00684DC4" w:rsidP="00684DC4">
      <w:pPr>
        <w:spacing w:line="360" w:lineRule="auto"/>
        <w:contextualSpacing/>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Sources of Funding: </w:t>
      </w:r>
      <w:r w:rsidR="000851C6">
        <w:rPr>
          <w:rFonts w:ascii="Times New Roman" w:hAnsi="Times New Roman" w:cs="Times New Roman"/>
          <w:color w:val="000000" w:themeColor="text1"/>
          <w:shd w:val="clear" w:color="auto" w:fill="FFFFFF"/>
        </w:rPr>
        <w:t xml:space="preserve">AS has received salary support &amp; funding for her Master’s Degree from the following: </w:t>
      </w:r>
      <w:r w:rsidR="0025580A" w:rsidRPr="0050110B">
        <w:rPr>
          <w:rFonts w:ascii="Times New Roman" w:hAnsi="Times New Roman" w:cs="Times New Roman"/>
          <w:color w:val="000000" w:themeColor="text1"/>
          <w:shd w:val="clear" w:color="auto" w:fill="FFFFFF"/>
        </w:rPr>
        <w:t>Director’s Innovation Award, Institute of Biomaterials and Biomedical Engineering, University of Toronto</w:t>
      </w:r>
      <w:r>
        <w:rPr>
          <w:rFonts w:ascii="Times New Roman" w:hAnsi="Times New Roman" w:cs="Times New Roman"/>
          <w:color w:val="000000" w:themeColor="text1"/>
          <w:shd w:val="clear" w:color="auto" w:fill="FFFFFF"/>
        </w:rPr>
        <w:t xml:space="preserve">; </w:t>
      </w:r>
      <w:r w:rsidR="0025580A" w:rsidRPr="0050110B">
        <w:rPr>
          <w:rFonts w:ascii="Times New Roman" w:hAnsi="Times New Roman" w:cs="Times New Roman"/>
          <w:color w:val="000000" w:themeColor="text1"/>
          <w:shd w:val="clear" w:color="auto" w:fill="FFFFFF"/>
        </w:rPr>
        <w:t>Department of Otolaryngology – Head &amp; Neck Surgery, Hospital for Sick Children</w:t>
      </w:r>
      <w:r w:rsidR="005622E7">
        <w:rPr>
          <w:rFonts w:ascii="Times New Roman" w:hAnsi="Times New Roman" w:cs="Times New Roman"/>
          <w:color w:val="000000" w:themeColor="text1"/>
          <w:shd w:val="clear" w:color="auto" w:fill="FFFFFF"/>
        </w:rPr>
        <w:t>. For the remaining authors, none were declared</w:t>
      </w:r>
    </w:p>
    <w:p w14:paraId="3C924F1A" w14:textId="77777777" w:rsidR="00586262" w:rsidRPr="0050110B" w:rsidRDefault="00586262" w:rsidP="00690D4D">
      <w:pPr>
        <w:spacing w:line="360" w:lineRule="auto"/>
        <w:rPr>
          <w:rFonts w:ascii="Times New Roman" w:hAnsi="Times New Roman" w:cs="Times New Roman"/>
          <w:color w:val="000000" w:themeColor="text1"/>
        </w:rPr>
        <w:sectPr w:rsidR="00586262" w:rsidRPr="0050110B" w:rsidSect="008D470F">
          <w:footerReference w:type="default" r:id="rId10"/>
          <w:pgSz w:w="12240" w:h="15840"/>
          <w:pgMar w:top="1440" w:right="1440" w:bottom="1440" w:left="1440" w:header="708" w:footer="708" w:gutter="0"/>
          <w:cols w:space="708"/>
          <w:docGrid w:linePitch="360"/>
        </w:sectPr>
      </w:pPr>
    </w:p>
    <w:p w14:paraId="6A5C32E5" w14:textId="77777777" w:rsidR="00690D4D" w:rsidRPr="0050110B" w:rsidRDefault="00690D4D" w:rsidP="00690D4D">
      <w:pPr>
        <w:pStyle w:val="Heading2"/>
        <w:spacing w:line="360" w:lineRule="auto"/>
        <w:rPr>
          <w:rFonts w:ascii="Times New Roman" w:hAnsi="Times New Roman" w:cs="Times New Roman"/>
          <w:color w:val="000000" w:themeColor="text1"/>
          <w:sz w:val="24"/>
          <w:szCs w:val="24"/>
          <w:lang w:val="en-CA"/>
        </w:rPr>
      </w:pPr>
      <w:r w:rsidRPr="0050110B">
        <w:rPr>
          <w:rFonts w:ascii="Times New Roman" w:hAnsi="Times New Roman" w:cs="Times New Roman"/>
          <w:b/>
          <w:color w:val="000000" w:themeColor="text1"/>
          <w:sz w:val="24"/>
          <w:szCs w:val="24"/>
          <w:lang w:val="en-CA"/>
        </w:rPr>
        <w:lastRenderedPageBreak/>
        <w:t>Introduction</w:t>
      </w:r>
      <w:r w:rsidRPr="0050110B">
        <w:rPr>
          <w:rFonts w:ascii="Times New Roman" w:hAnsi="Times New Roman" w:cs="Times New Roman"/>
          <w:color w:val="000000" w:themeColor="text1"/>
          <w:sz w:val="24"/>
          <w:szCs w:val="24"/>
          <w:lang w:val="en-CA"/>
        </w:rPr>
        <w:t xml:space="preserve">: </w:t>
      </w:r>
    </w:p>
    <w:p w14:paraId="6E1974B9"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Endoscopes can facilitate middle ear surgery by providing direct access and a wide angle view into the middle ear, reducing the time required for gaining access, drilling bone for exposure and wound closure.  They provide clearer visualization of</w:t>
      </w:r>
      <w:r w:rsidR="001A01D1">
        <w:rPr>
          <w:rFonts w:ascii="Times New Roman" w:hAnsi="Times New Roman" w:cs="Times New Roman"/>
          <w:color w:val="000000" w:themeColor="text1"/>
        </w:rPr>
        <w:t xml:space="preserve"> </w:t>
      </w:r>
      <w:r w:rsidRPr="0050110B">
        <w:rPr>
          <w:rFonts w:ascii="Times New Roman" w:hAnsi="Times New Roman" w:cs="Times New Roman"/>
          <w:color w:val="000000" w:themeColor="text1"/>
        </w:rPr>
        <w:t>otherwise hidden recesses within the middle ear including the sinus tympani, anterior and posterior epitympanum and hypotympanum</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"&lt;sup&gt;2&lt;/sup&gt;", "plainTextFormattedCitation" : "2", "previouslyFormattedCitation" : "&lt;sup&gt;2&lt;/sup&gt;"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2</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3</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4</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Endoscopes also provide better visualization beyond th</w:t>
      </w:r>
      <w:r w:rsidR="001A01D1">
        <w:rPr>
          <w:rFonts w:ascii="Times New Roman" w:hAnsi="Times New Roman" w:cs="Times New Roman"/>
          <w:color w:val="000000" w:themeColor="text1"/>
        </w:rPr>
        <w:t>e shaft of surgical instruments</w:t>
      </w:r>
      <w:r w:rsidRPr="0050110B">
        <w:rPr>
          <w:rFonts w:ascii="Times New Roman" w:hAnsi="Times New Roman" w:cs="Times New Roman"/>
          <w:color w:val="000000" w:themeColor="text1"/>
        </w:rPr>
        <w:t xml:space="preserve"> than </w:t>
      </w:r>
      <w:r w:rsidR="001A01D1">
        <w:rPr>
          <w:rFonts w:ascii="Times New Roman" w:hAnsi="Times New Roman" w:cs="Times New Roman"/>
          <w:color w:val="000000" w:themeColor="text1"/>
        </w:rPr>
        <w:t>microscopes do</w:t>
      </w:r>
      <w:r w:rsidRPr="0050110B">
        <w:rPr>
          <w:rFonts w:ascii="Times New Roman" w:hAnsi="Times New Roman" w:cs="Times New Roman"/>
          <w:color w:val="000000" w:themeColor="text1"/>
        </w:rPr>
        <w:t xml:space="preserve"> in trans-canal</w:t>
      </w:r>
      <w:r w:rsidR="001A01D1">
        <w:rPr>
          <w:rFonts w:ascii="Times New Roman" w:hAnsi="Times New Roman" w:cs="Times New Roman"/>
          <w:color w:val="000000" w:themeColor="text1"/>
        </w:rPr>
        <w:t xml:space="preserve"> </w:t>
      </w:r>
      <w:r w:rsidRPr="0050110B">
        <w:rPr>
          <w:rFonts w:ascii="Times New Roman" w:hAnsi="Times New Roman" w:cs="Times New Roman"/>
          <w:color w:val="000000" w:themeColor="text1"/>
        </w:rPr>
        <w:t>microscope-guided surgery</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5</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w:t>
      </w:r>
    </w:p>
    <w:p w14:paraId="619FCEDF" w14:textId="77777777" w:rsidR="00690D4D" w:rsidRPr="0050110B" w:rsidRDefault="00690D4D" w:rsidP="00690D4D">
      <w:pPr>
        <w:spacing w:line="360" w:lineRule="auto"/>
        <w:ind w:firstLine="720"/>
        <w:rPr>
          <w:rFonts w:ascii="Times New Roman" w:eastAsia="Times New Roman" w:hAnsi="Times New Roman" w:cs="Times New Roman"/>
          <w:color w:val="000000" w:themeColor="text1"/>
        </w:rPr>
      </w:pPr>
      <w:r w:rsidRPr="0050110B">
        <w:rPr>
          <w:rFonts w:ascii="Times New Roman" w:eastAsia="Times New Roman" w:hAnsi="Times New Roman" w:cs="Times New Roman"/>
          <w:color w:val="000000" w:themeColor="text1"/>
        </w:rPr>
        <w:t>Despite growing enthusiasm, totally (also known as trans-canal) endoscopic ear surgery (TEES) is not currently accepted as a feasible option by all otologists</w:t>
      </w:r>
      <w:r w:rsidR="007E18AA" w:rsidRPr="0050110B">
        <w:rPr>
          <w:rFonts w:ascii="Times New Roman" w:hAnsi="Times New Roman" w:cs="Times New Roman"/>
          <w:color w:val="000000" w:themeColor="text1"/>
          <w:lang w:val="en-CA"/>
        </w:rPr>
        <w:fldChar w:fldCharType="begin" w:fldLock="1"/>
      </w:r>
      <w:r w:rsidRPr="0050110B">
        <w:rPr>
          <w:rFonts w:ascii="Times New Roman" w:hAnsi="Times New Roman" w:cs="Times New Roman"/>
          <w:color w:val="000000" w:themeColor="text1"/>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7E18AA" w:rsidRPr="0050110B">
        <w:rPr>
          <w:rFonts w:ascii="Times New Roman" w:hAnsi="Times New Roman" w:cs="Times New Roman"/>
          <w:color w:val="000000" w:themeColor="text1"/>
          <w:lang w:val="en-CA"/>
        </w:rPr>
        <w:fldChar w:fldCharType="separate"/>
      </w:r>
      <w:r w:rsidRPr="0050110B">
        <w:rPr>
          <w:rFonts w:ascii="Times New Roman" w:hAnsi="Times New Roman" w:cs="Times New Roman"/>
          <w:noProof/>
          <w:color w:val="000000" w:themeColor="text1"/>
          <w:vertAlign w:val="superscript"/>
          <w:lang w:val="en-CA"/>
        </w:rPr>
        <w:t>6</w:t>
      </w:r>
      <w:r w:rsidR="007E18AA" w:rsidRPr="0050110B">
        <w:rPr>
          <w:rFonts w:ascii="Times New Roman" w:hAnsi="Times New Roman" w:cs="Times New Roman"/>
          <w:color w:val="000000" w:themeColor="text1"/>
          <w:lang w:val="en-CA"/>
        </w:rPr>
        <w:fldChar w:fldCharType="end"/>
      </w:r>
      <w:r w:rsidRPr="0050110B">
        <w:rPr>
          <w:rFonts w:ascii="Times New Roman" w:hAnsi="Times New Roman" w:cs="Times New Roman"/>
          <w:color w:val="000000" w:themeColor="text1"/>
          <w:vertAlign w:val="superscript"/>
          <w:lang w:val="en-CA"/>
        </w:rPr>
        <w:t>,</w:t>
      </w:r>
      <w:r w:rsidR="007E18AA"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"&lt;sup&gt;7&lt;/sup&gt;", "plainTextFormattedCitation" : "7", "previouslyFormattedCitation" : "&lt;sup&gt;7&lt;/sup&gt;" }, "properties" : { "noteIndex" : 0 }, "schema" : "https://github.com/citation-style-language/schema/raw/master/csl-citation.json" }</w:instrText>
      </w:r>
      <w:r w:rsidR="007E18AA"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7</w:t>
      </w:r>
      <w:r w:rsidR="007E18AA"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rPr>
        <w:t>.  The principal challenge with TEES is that a one-handed surgical technique is required because the endoscope is held in the other hand</w:t>
      </w:r>
      <w:r w:rsidR="007E18AA" w:rsidRPr="0050110B">
        <w:rPr>
          <w:rFonts w:ascii="Times New Roman" w:hAnsi="Times New Roman" w:cs="Times New Roman"/>
          <w:color w:val="000000" w:themeColor="text1"/>
          <w:lang w:val="en-CA"/>
        </w:rPr>
        <w:fldChar w:fldCharType="begin" w:fldLock="1"/>
      </w:r>
      <w:r w:rsidRPr="0050110B">
        <w:rPr>
          <w:rFonts w:ascii="Times New Roman" w:hAnsi="Times New Roman" w:cs="Times New Roman"/>
          <w:color w:val="000000" w:themeColor="text1"/>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7E18AA" w:rsidRPr="0050110B">
        <w:rPr>
          <w:rFonts w:ascii="Times New Roman" w:hAnsi="Times New Roman" w:cs="Times New Roman"/>
          <w:color w:val="000000" w:themeColor="text1"/>
          <w:lang w:val="en-CA"/>
        </w:rPr>
        <w:fldChar w:fldCharType="separate"/>
      </w:r>
      <w:r w:rsidRPr="0050110B">
        <w:rPr>
          <w:rFonts w:ascii="Times New Roman" w:hAnsi="Times New Roman" w:cs="Times New Roman"/>
          <w:noProof/>
          <w:color w:val="000000" w:themeColor="text1"/>
          <w:vertAlign w:val="superscript"/>
          <w:lang w:val="en-CA"/>
        </w:rPr>
        <w:t>6</w:t>
      </w:r>
      <w:r w:rsidR="007E18AA" w:rsidRPr="0050110B">
        <w:rPr>
          <w:rFonts w:ascii="Times New Roman" w:hAnsi="Times New Roman" w:cs="Times New Roman"/>
          <w:color w:val="000000" w:themeColor="text1"/>
          <w:lang w:val="en-CA"/>
        </w:rPr>
        <w:fldChar w:fldCharType="end"/>
      </w:r>
      <w:r w:rsidRPr="0050110B">
        <w:rPr>
          <w:rFonts w:ascii="Times New Roman" w:hAnsi="Times New Roman" w:cs="Times New Roman"/>
          <w:color w:val="000000" w:themeColor="text1"/>
          <w:vertAlign w:val="superscript"/>
          <w:lang w:val="en-CA"/>
        </w:rPr>
        <w:t>,</w:t>
      </w:r>
      <w:r w:rsidR="007E18AA" w:rsidRPr="0050110B">
        <w:rPr>
          <w:rFonts w:ascii="Times New Roman" w:hAnsi="Times New Roman" w:cs="Times New Roman"/>
          <w:color w:val="000000" w:themeColor="text1"/>
          <w:lang w:val="en-CA"/>
        </w:rPr>
        <w:fldChar w:fldCharType="begin" w:fldLock="1"/>
      </w:r>
      <w:r w:rsidRPr="0050110B">
        <w:rPr>
          <w:rFonts w:ascii="Times New Roman" w:hAnsi="Times New Roman" w:cs="Times New Roman"/>
          <w:color w:val="000000" w:themeColor="text1"/>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7E18AA" w:rsidRPr="0050110B">
        <w:rPr>
          <w:rFonts w:ascii="Times New Roman" w:hAnsi="Times New Roman" w:cs="Times New Roman"/>
          <w:color w:val="000000" w:themeColor="text1"/>
          <w:lang w:val="en-CA"/>
        </w:rPr>
        <w:fldChar w:fldCharType="separate"/>
      </w:r>
      <w:r w:rsidRPr="0050110B">
        <w:rPr>
          <w:rFonts w:ascii="Times New Roman" w:hAnsi="Times New Roman" w:cs="Times New Roman"/>
          <w:noProof/>
          <w:color w:val="000000" w:themeColor="text1"/>
          <w:vertAlign w:val="superscript"/>
          <w:lang w:val="en-CA"/>
        </w:rPr>
        <w:t>8</w:t>
      </w:r>
      <w:r w:rsidR="007E18AA" w:rsidRPr="0050110B">
        <w:rPr>
          <w:rFonts w:ascii="Times New Roman" w:hAnsi="Times New Roman" w:cs="Times New Roman"/>
          <w:color w:val="000000" w:themeColor="text1"/>
          <w:lang w:val="en-CA"/>
        </w:rPr>
        <w:fldChar w:fldCharType="end"/>
      </w:r>
      <w:r w:rsidRPr="0050110B">
        <w:rPr>
          <w:rFonts w:ascii="Times New Roman" w:eastAsia="Times New Roman" w:hAnsi="Times New Roman" w:cs="Times New Roman"/>
          <w:color w:val="000000" w:themeColor="text1"/>
        </w:rPr>
        <w:t>. During traditional surgery, instruments in the non-dominant hand usually maintain retraction and suction to remove blood from the operative field while the dominant hand performs more delicate maneuvers</w:t>
      </w:r>
      <w:r w:rsidR="007E18AA"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7E18AA"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8</w:t>
      </w:r>
      <w:r w:rsidR="007E18AA"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rPr>
        <w:t>. Otologic instruments and surgical techniques have been developed for two-handed surgery guided by an operating microscope. As such, they are not necessarily optimized for the TEES environment. Although most otologists have been trained and gained experience with this two</w:t>
      </w:r>
      <w:r w:rsidRPr="0050110B">
        <w:rPr>
          <w:rFonts w:ascii="Times New Roman" w:eastAsia="Times New Roman" w:hAnsi="Times New Roman" w:cs="Times New Roman"/>
          <w:color w:val="000000" w:themeColor="text1"/>
        </w:rPr>
        <w:t>-handed surgical approach, by learning different surgical techniques and gaining experience with the endoscope, many cases can be performed totally endoscopically</w:t>
      </w:r>
      <w:r w:rsidR="007E18AA"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7E18AA"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1</w:t>
      </w:r>
      <w:r w:rsidR="007E18AA"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vertAlign w:val="superscript"/>
        </w:rPr>
        <w:t>,</w:t>
      </w:r>
      <w:r w:rsidR="007E18AA"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7E18AA"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6</w:t>
      </w:r>
      <w:r w:rsidR="007E18AA"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vertAlign w:val="superscript"/>
        </w:rPr>
        <w:t>,</w:t>
      </w:r>
      <w:r w:rsidR="007E18AA"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7E18AA"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8</w:t>
      </w:r>
      <w:r w:rsidR="007E18AA"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vertAlign w:val="superscript"/>
        </w:rPr>
        <w:t>,</w:t>
      </w:r>
      <w:r w:rsidR="007E18AA"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"&lt;sup&gt;9&lt;/sup&gt;", "plainTextFormattedCitation" : "9", "previouslyFormattedCitation" : "&lt;sup&gt;9&lt;/sup&gt;" }, "properties" : { "noteIndex" : 0 }, "schema" : "https://github.com/citation-style-language/schema/raw/master/csl-citation.json" }</w:instrText>
      </w:r>
      <w:r w:rsidR="007E18AA"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9</w:t>
      </w:r>
      <w:r w:rsidR="007E18AA"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rPr>
        <w:t>. Nevertheless the learning curve for many surgeons is long and, even with experience, many aspects of TEES surgery remain challenging</w:t>
      </w:r>
      <w:r w:rsidR="007E18AA"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7E18AA"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1</w:t>
      </w:r>
      <w:r w:rsidR="007E18AA"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vertAlign w:val="superscript"/>
        </w:rPr>
        <w:t>,</w:t>
      </w:r>
      <w:r w:rsidR="007E18AA"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7E18AA"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6</w:t>
      </w:r>
      <w:r w:rsidR="007E18AA" w:rsidRPr="0050110B">
        <w:rPr>
          <w:rFonts w:ascii="Times New Roman" w:eastAsia="Times New Roman" w:hAnsi="Times New Roman" w:cs="Times New Roman"/>
          <w:color w:val="000000" w:themeColor="text1"/>
        </w:rPr>
        <w:fldChar w:fldCharType="end"/>
      </w:r>
      <w:r w:rsidR="00EA3793" w:rsidRPr="0050110B">
        <w:rPr>
          <w:rFonts w:ascii="Times New Roman" w:eastAsia="Times New Roman" w:hAnsi="Times New Roman" w:cs="Times New Roman"/>
          <w:color w:val="000000" w:themeColor="text1"/>
          <w:vertAlign w:val="superscript"/>
        </w:rPr>
        <w:t>,</w:t>
      </w:r>
      <w:r w:rsidR="00EA3793" w:rsidRPr="0050110B">
        <w:rPr>
          <w:rFonts w:ascii="Times New Roman" w:eastAsia="Times New Roman" w:hAnsi="Times New Roman" w:cs="Times New Roman"/>
          <w:color w:val="000000" w:themeColor="text1"/>
        </w:rPr>
        <w:fldChar w:fldCharType="begin" w:fldLock="1"/>
      </w:r>
      <w:r w:rsidR="00EA3793" w:rsidRPr="0050110B">
        <w:rPr>
          <w:rFonts w:ascii="Times New Roman" w:eastAsia="Times New Roman" w:hAnsi="Times New Roman" w:cs="Times New Roman"/>
          <w:color w:val="000000" w:themeColor="text1"/>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"previouslyFormattedCitation" : "&lt;sup&gt;10&lt;/sup&gt;" }, "properties" : { "noteIndex" : 0 }, "schema" : "https://github.com/citation-style-language/schema/raw/master/csl-citation.json" }</w:instrText>
      </w:r>
      <w:r w:rsidR="00EA3793" w:rsidRPr="0050110B">
        <w:rPr>
          <w:rFonts w:ascii="Times New Roman" w:eastAsia="Times New Roman" w:hAnsi="Times New Roman" w:cs="Times New Roman"/>
          <w:color w:val="000000" w:themeColor="text1"/>
        </w:rPr>
        <w:fldChar w:fldCharType="separate"/>
      </w:r>
      <w:r w:rsidR="00EA3793" w:rsidRPr="0050110B">
        <w:rPr>
          <w:rFonts w:ascii="Times New Roman" w:eastAsia="Times New Roman" w:hAnsi="Times New Roman" w:cs="Times New Roman"/>
          <w:noProof/>
          <w:color w:val="000000" w:themeColor="text1"/>
          <w:vertAlign w:val="superscript"/>
        </w:rPr>
        <w:t>10</w:t>
      </w:r>
      <w:r w:rsidR="00EA3793"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rPr>
        <w:t>.</w:t>
      </w:r>
    </w:p>
    <w:p w14:paraId="4AD02FFB"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Technological advances in the design of the endoscope, camera and suction dissection instruments have lead to incremental advances in our ability to perform more difficult cases using TEES techniques</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3</w:t>
      </w:r>
      <w:r w:rsidR="007E18AA" w:rsidRPr="0050110B">
        <w:rPr>
          <w:rFonts w:ascii="Times New Roman" w:hAnsi="Times New Roman" w:cs="Times New Roman"/>
          <w:color w:val="000000" w:themeColor="text1"/>
        </w:rPr>
        <w:fldChar w:fldCharType="end"/>
      </w:r>
      <w:r w:rsidR="00EA3793" w:rsidRPr="0050110B">
        <w:rPr>
          <w:rFonts w:ascii="Times New Roman" w:hAnsi="Times New Roman" w:cs="Times New Roman"/>
          <w:color w:val="000000" w:themeColor="text1"/>
          <w:vertAlign w:val="superscript"/>
        </w:rPr>
        <w:t>,</w:t>
      </w:r>
      <w:r w:rsidR="00EA3793" w:rsidRPr="0050110B">
        <w:rPr>
          <w:rFonts w:ascii="Times New Roman" w:hAnsi="Times New Roman" w:cs="Times New Roman"/>
          <w:color w:val="000000" w:themeColor="text1"/>
        </w:rPr>
        <w:fldChar w:fldCharType="begin" w:fldLock="1"/>
      </w:r>
      <w:r w:rsidR="00EA3793" w:rsidRPr="0050110B">
        <w:rPr>
          <w:rFonts w:ascii="Times New Roman" w:hAnsi="Times New Roman" w:cs="Times New Roman"/>
          <w:color w:val="000000" w:themeColor="text1"/>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"previouslyFormattedCitation" : "&lt;sup&gt;10&lt;/sup&gt;" }, "properties" : { "noteIndex" : 0 }, "schema" : "https://github.com/citation-style-language/schema/raw/master/csl-citation.json" }</w:instrText>
      </w:r>
      <w:r w:rsidR="00EA3793" w:rsidRPr="0050110B">
        <w:rPr>
          <w:rFonts w:ascii="Times New Roman" w:hAnsi="Times New Roman" w:cs="Times New Roman"/>
          <w:color w:val="000000" w:themeColor="text1"/>
        </w:rPr>
        <w:fldChar w:fldCharType="separate"/>
      </w:r>
      <w:r w:rsidR="00EA3793" w:rsidRPr="0050110B">
        <w:rPr>
          <w:rFonts w:ascii="Times New Roman" w:hAnsi="Times New Roman" w:cs="Times New Roman"/>
          <w:noProof/>
          <w:color w:val="000000" w:themeColor="text1"/>
          <w:vertAlign w:val="superscript"/>
        </w:rPr>
        <w:t>10</w:t>
      </w:r>
      <w:r w:rsidR="00EA3793"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In order to further advance the development of TEES technology and instruments to facilitate TEES, it is important to have a detailed understanding of the limitations of current instruments and the specific challenges that surgeons face. We hypothesize that otologists need better instrumentation to facilitate specific challenges posed </w:t>
      </w:r>
      <w:r w:rsidRPr="0050110B">
        <w:rPr>
          <w:rFonts w:ascii="Times New Roman" w:hAnsi="Times New Roman" w:cs="Times New Roman"/>
          <w:color w:val="000000" w:themeColor="text1"/>
        </w:rPr>
        <w:t>by TEES. Further, we hypothesize that otologists performing greater proportions of surgeries using TEES will experience different challenges than those who use TEES less frequently. Similarly, we hypothesize that those surgeons who use instrument sets that are specialized for TEES may experience different challenges that those who do not. We conducted a mixed-methods study to explore these hypotheses.</w:t>
      </w:r>
    </w:p>
    <w:p w14:paraId="2FCD8A66" w14:textId="77777777" w:rsidR="00690D4D" w:rsidRPr="0050110B" w:rsidRDefault="00690D4D" w:rsidP="00690D4D">
      <w:pPr>
        <w:spacing w:line="360" w:lineRule="auto"/>
        <w:rPr>
          <w:rFonts w:ascii="Times New Roman" w:hAnsi="Times New Roman" w:cs="Times New Roman"/>
          <w:color w:val="000000" w:themeColor="text1"/>
        </w:rPr>
      </w:pPr>
    </w:p>
    <w:p w14:paraId="7B433934" w14:textId="77777777" w:rsidR="00690D4D" w:rsidRPr="0050110B" w:rsidRDefault="00690D4D" w:rsidP="00690D4D">
      <w:pPr>
        <w:pStyle w:val="Heading2"/>
        <w:spacing w:line="360" w:lineRule="auto"/>
        <w:rPr>
          <w:rFonts w:ascii="Times New Roman" w:hAnsi="Times New Roman" w:cs="Times New Roman"/>
          <w:b/>
          <w:color w:val="000000" w:themeColor="text1"/>
          <w:sz w:val="24"/>
          <w:szCs w:val="24"/>
        </w:rPr>
      </w:pPr>
      <w:r w:rsidRPr="0050110B">
        <w:rPr>
          <w:rFonts w:ascii="Times New Roman" w:hAnsi="Times New Roman" w:cs="Times New Roman"/>
          <w:b/>
          <w:color w:val="000000" w:themeColor="text1"/>
          <w:sz w:val="24"/>
          <w:szCs w:val="24"/>
        </w:rPr>
        <w:lastRenderedPageBreak/>
        <w:t xml:space="preserve">Materials and Methods: </w:t>
      </w:r>
    </w:p>
    <w:p w14:paraId="5CF66B09" w14:textId="77777777" w:rsidR="00690D4D" w:rsidRPr="0050110B" w:rsidRDefault="00690D4D"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 xml:space="preserve">Study Design: </w:t>
      </w:r>
    </w:p>
    <w:p w14:paraId="74752EE1"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Ethics approval was obtained for this study from the institution’s Research Ethics Board (REB number: 1000055626). </w:t>
      </w:r>
    </w:p>
    <w:p w14:paraId="4E945C2F"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This cross-sectional study employed a mixed-methods self-administered online questionnaire consisting of nine questions.  As no existing or validated surveys tools were found, a custom questionnaire was developed. The content was based on a literature search and on interviews with the principal author and other </w:t>
      </w:r>
      <w:r w:rsidR="00BA61EF">
        <w:rPr>
          <w:rFonts w:ascii="Times New Roman" w:hAnsi="Times New Roman" w:cs="Times New Roman"/>
          <w:color w:val="000000" w:themeColor="text1"/>
        </w:rPr>
        <w:t>surgeons</w:t>
      </w:r>
      <w:r w:rsidRPr="0050110B">
        <w:rPr>
          <w:rFonts w:ascii="Times New Roman" w:hAnsi="Times New Roman" w:cs="Times New Roman"/>
          <w:color w:val="000000" w:themeColor="text1"/>
        </w:rPr>
        <w:t xml:space="preserve"> with expertise in the area. The questionnaire was piloted amongst local otologists with varying degrees of TEES experience. The results of the pilot questionnaire were then used to create a</w:t>
      </w:r>
      <w:r w:rsidR="00BA61EF">
        <w:rPr>
          <w:rFonts w:ascii="Times New Roman" w:hAnsi="Times New Roman" w:cs="Times New Roman"/>
          <w:color w:val="000000" w:themeColor="text1"/>
        </w:rPr>
        <w:t xml:space="preserve"> </w:t>
      </w:r>
      <w:r w:rsidRPr="0050110B">
        <w:rPr>
          <w:rFonts w:ascii="Times New Roman" w:hAnsi="Times New Roman" w:cs="Times New Roman"/>
          <w:color w:val="000000" w:themeColor="text1"/>
        </w:rPr>
        <w:t>final version of the questionnaire. Participants were asked to identify their need for better instruments to address the following challenges:  i) bleeding control ii) keeping the endoscope lens clean iii) cutting and/or removing bone iv) reaching structures visualized by the endoscope v) dissection and removal of cholesteatoma vi) moving and positioning a graft into the intended place. In addition, participants were asked to describe any other types of instruments that they would find useful while performing TEES. The responses were scored u</w:t>
      </w:r>
      <w:r w:rsidR="00BA61EF">
        <w:rPr>
          <w:rFonts w:ascii="Times New Roman" w:hAnsi="Times New Roman" w:cs="Times New Roman"/>
          <w:color w:val="000000" w:themeColor="text1"/>
        </w:rPr>
        <w:t>sing multiple choice, yes/no, analog scale and</w:t>
      </w:r>
      <w:r w:rsidRPr="0050110B">
        <w:rPr>
          <w:rFonts w:ascii="Times New Roman" w:hAnsi="Times New Roman" w:cs="Times New Roman"/>
          <w:color w:val="000000" w:themeColor="text1"/>
        </w:rPr>
        <w:t xml:space="preserve"> open-ended free-text response. The analog scale</w:t>
      </w:r>
      <w:r w:rsidR="00BA61EF">
        <w:rPr>
          <w:rFonts w:ascii="Times New Roman" w:hAnsi="Times New Roman" w:cs="Times New Roman"/>
          <w:color w:val="000000" w:themeColor="text1"/>
        </w:rPr>
        <w:t>s</w:t>
      </w:r>
      <w:r w:rsidRPr="0050110B">
        <w:rPr>
          <w:rFonts w:ascii="Times New Roman" w:hAnsi="Times New Roman" w:cs="Times New Roman"/>
          <w:color w:val="000000" w:themeColor="text1"/>
        </w:rPr>
        <w:t xml:space="preserve"> w</w:t>
      </w:r>
      <w:r w:rsidR="00BA61EF">
        <w:rPr>
          <w:rFonts w:ascii="Times New Roman" w:hAnsi="Times New Roman" w:cs="Times New Roman"/>
          <w:color w:val="000000" w:themeColor="text1"/>
        </w:rPr>
        <w:t>ere</w:t>
      </w:r>
      <w:r w:rsidRPr="0050110B">
        <w:rPr>
          <w:rFonts w:ascii="Times New Roman" w:hAnsi="Times New Roman" w:cs="Times New Roman"/>
          <w:color w:val="000000" w:themeColor="text1"/>
        </w:rPr>
        <w:t xml:space="preserve"> anchored with verbal descriptions to ensure comparability between participants. Questions were also included to collect participant demographics, in particular, on the proportion of middle ear surgeries performed with TEES and the surgeon’s use of specialized TEES instrument sets. </w:t>
      </w:r>
    </w:p>
    <w:p w14:paraId="2CA14706"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Invitations to complete the survey were provided to members of the International Working Group on Endoscopic Ear Surgery and delegates attending international courses and conferences for endoscopic ear surgery (2</w:t>
      </w:r>
      <w:r w:rsidRPr="0050110B">
        <w:rPr>
          <w:rFonts w:ascii="Times New Roman" w:hAnsi="Times New Roman" w:cs="Times New Roman"/>
          <w:color w:val="000000" w:themeColor="text1"/>
          <w:vertAlign w:val="superscript"/>
        </w:rPr>
        <w:t>nd</w:t>
      </w:r>
      <w:r w:rsidRPr="0050110B">
        <w:rPr>
          <w:rFonts w:ascii="Times New Roman" w:hAnsi="Times New Roman" w:cs="Times New Roman"/>
          <w:color w:val="000000" w:themeColor="text1"/>
        </w:rPr>
        <w:t xml:space="preserve"> World Congress of Endoscopic Ear Surgery, Bologna, Italy; 6</w:t>
      </w:r>
      <w:r w:rsidRPr="0050110B">
        <w:rPr>
          <w:rFonts w:ascii="Times New Roman" w:hAnsi="Times New Roman" w:cs="Times New Roman"/>
          <w:color w:val="000000" w:themeColor="text1"/>
          <w:vertAlign w:val="superscript"/>
        </w:rPr>
        <w:t>th</w:t>
      </w:r>
      <w:r w:rsidRPr="0050110B">
        <w:rPr>
          <w:rFonts w:ascii="Times New Roman" w:hAnsi="Times New Roman" w:cs="Times New Roman"/>
          <w:color w:val="000000" w:themeColor="text1"/>
        </w:rPr>
        <w:t xml:space="preserve"> Hands on Seminar in Endoscopic Ear Surgery, Yamagata, Japan). Identifying information was not collected from participants in order to guarantee their anonymity and confidentiality.</w:t>
      </w:r>
    </w:p>
    <w:p w14:paraId="422E83C0" w14:textId="77777777" w:rsidR="00690D4D" w:rsidRPr="0050110B" w:rsidRDefault="00690D4D" w:rsidP="00690D4D">
      <w:pPr>
        <w:spacing w:line="360" w:lineRule="auto"/>
        <w:rPr>
          <w:rFonts w:ascii="Times New Roman" w:hAnsi="Times New Roman" w:cs="Times New Roman"/>
          <w:color w:val="000000" w:themeColor="text1"/>
        </w:rPr>
      </w:pPr>
    </w:p>
    <w:p w14:paraId="0D813D09" w14:textId="77777777" w:rsidR="00690D4D" w:rsidRPr="0050110B" w:rsidRDefault="00690D4D" w:rsidP="00690D4D">
      <w:pPr>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 xml:space="preserve">Data Analysis: </w:t>
      </w:r>
    </w:p>
    <w:p w14:paraId="320F4568"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shd w:val="clear" w:color="auto" w:fill="FFFFFF"/>
        </w:rPr>
        <w:t xml:space="preserve">Visual analog scale scores quantified the “need for better instruments” for each challenge. The data does not fit a normal distribution, as per the Shapiro-Wilk W normality test. Thus the data is nonparametric and the medians are presented. The Kruskall-Wallis H-test for nonparametric data was used to test the statistical significance of TEES experience and use of specialized TEES </w:t>
      </w:r>
      <w:r w:rsidRPr="0050110B">
        <w:rPr>
          <w:rFonts w:ascii="Times New Roman" w:hAnsi="Times New Roman" w:cs="Times New Roman"/>
          <w:color w:val="000000" w:themeColor="text1"/>
          <w:shd w:val="clear" w:color="auto" w:fill="FFFFFF"/>
        </w:rPr>
        <w:lastRenderedPageBreak/>
        <w:t>instruments on the need for better instruments score for each challenge. P-values &lt;0.05 were considered to indicate statistical significance, and were calculated using the chi-squared tes</w:t>
      </w:r>
      <w:r w:rsidR="0005451A" w:rsidRPr="0050110B">
        <w:rPr>
          <w:rFonts w:ascii="Times New Roman" w:hAnsi="Times New Roman" w:cs="Times New Roman"/>
          <w:color w:val="000000" w:themeColor="text1"/>
          <w:shd w:val="clear" w:color="auto" w:fill="FFFFFF"/>
        </w:rPr>
        <w:t>t. S</w:t>
      </w:r>
      <w:r w:rsidRPr="0050110B">
        <w:rPr>
          <w:rFonts w:ascii="Times New Roman" w:hAnsi="Times New Roman" w:cs="Times New Roman"/>
          <w:color w:val="000000" w:themeColor="text1"/>
          <w:shd w:val="clear" w:color="auto" w:fill="FFFFFF"/>
        </w:rPr>
        <w:t>tatistical analysis was performed using JMP statistical analysis software (JMP version 13.0; SAS Institute; Cary, NC</w:t>
      </w:r>
      <w:r w:rsidR="009B121A" w:rsidRPr="0050110B">
        <w:rPr>
          <w:rFonts w:ascii="Times New Roman" w:hAnsi="Times New Roman" w:cs="Times New Roman"/>
          <w:color w:val="000000" w:themeColor="text1"/>
          <w:shd w:val="clear" w:color="auto" w:fill="FFFFFF"/>
        </w:rPr>
        <w:t xml:space="preserve">). Qualitative </w:t>
      </w:r>
      <w:r w:rsidR="009B121A" w:rsidRPr="00780ACE">
        <w:rPr>
          <w:rFonts w:ascii="Times New Roman" w:hAnsi="Times New Roman" w:cs="Times New Roman"/>
          <w:color w:val="000000" w:themeColor="text1"/>
          <w:shd w:val="clear" w:color="auto" w:fill="FFFFFF"/>
        </w:rPr>
        <w:t>dat</w:t>
      </w:r>
      <w:r w:rsidR="00780ACE">
        <w:rPr>
          <w:rFonts w:ascii="Times New Roman" w:hAnsi="Times New Roman" w:cs="Times New Roman"/>
          <w:color w:val="000000" w:themeColor="text1"/>
          <w:shd w:val="clear" w:color="auto" w:fill="FFFFFF"/>
        </w:rPr>
        <w:t xml:space="preserve">a were analyzed by grouping the responses into themes/categories which would describe additional difficulties those tools would address. </w:t>
      </w:r>
      <w:r w:rsidR="0013171A" w:rsidRPr="00780ACE">
        <w:rPr>
          <w:rFonts w:ascii="Times New Roman" w:hAnsi="Times New Roman" w:cs="Times New Roman"/>
          <w:color w:val="000000" w:themeColor="text1"/>
        </w:rPr>
        <w:t>The co</w:t>
      </w:r>
      <w:r w:rsidR="0013171A" w:rsidRPr="00BA61EF">
        <w:rPr>
          <w:rFonts w:ascii="Times New Roman" w:hAnsi="Times New Roman" w:cs="Times New Roman"/>
          <w:color w:val="000000" w:themeColor="text1"/>
        </w:rPr>
        <w:t>mments were grouped based on whether they referred to an instrument change or endoscope technology change. The instrument-related comments were further filtered based on which surgical challenge that instrument would need to address.</w:t>
      </w:r>
    </w:p>
    <w:p w14:paraId="0EE67708" w14:textId="77777777" w:rsidR="00690D4D" w:rsidRPr="0050110B" w:rsidRDefault="00690D4D" w:rsidP="00690D4D">
      <w:pPr>
        <w:spacing w:line="360" w:lineRule="auto"/>
        <w:rPr>
          <w:rFonts w:ascii="Times New Roman" w:hAnsi="Times New Roman" w:cs="Times New Roman"/>
          <w:color w:val="000000" w:themeColor="text1"/>
          <w:lang w:val="en-CA"/>
        </w:rPr>
      </w:pPr>
    </w:p>
    <w:p w14:paraId="3A7135FD" w14:textId="77777777" w:rsidR="00690D4D" w:rsidRPr="0050110B" w:rsidRDefault="00690D4D" w:rsidP="00690D4D">
      <w:pPr>
        <w:spacing w:line="360" w:lineRule="auto"/>
        <w:rPr>
          <w:rFonts w:ascii="Times New Roman" w:hAnsi="Times New Roman" w:cs="Times New Roman"/>
          <w:b/>
          <w:color w:val="000000" w:themeColor="text1"/>
        </w:rPr>
      </w:pPr>
      <w:r w:rsidRPr="0050110B">
        <w:rPr>
          <w:rFonts w:ascii="Times New Roman" w:hAnsi="Times New Roman" w:cs="Times New Roman"/>
          <w:b/>
          <w:color w:val="000000" w:themeColor="text1"/>
        </w:rPr>
        <w:t>Results:</w:t>
      </w:r>
    </w:p>
    <w:p w14:paraId="2430FAB6" w14:textId="77777777" w:rsidR="00690D4D" w:rsidRPr="0050110B" w:rsidRDefault="00690D4D"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Study Participants and Demographics</w:t>
      </w:r>
      <w:r w:rsidR="0050110B">
        <w:rPr>
          <w:rFonts w:ascii="Times New Roman" w:hAnsi="Times New Roman" w:cs="Times New Roman"/>
          <w:i/>
          <w:color w:val="000000" w:themeColor="text1"/>
        </w:rPr>
        <w:t>:</w:t>
      </w:r>
    </w:p>
    <w:p w14:paraId="060EDCC1"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Fifty-one surgeons completed the questionnaire.  By the timing of their responses it is assumed that 26 were recruited from survey of the IWGEES membership, 16 from attendees at the 2</w:t>
      </w:r>
      <w:r w:rsidRPr="0050110B">
        <w:rPr>
          <w:rFonts w:ascii="Times New Roman" w:hAnsi="Times New Roman" w:cs="Times New Roman"/>
          <w:color w:val="000000" w:themeColor="text1"/>
          <w:vertAlign w:val="superscript"/>
        </w:rPr>
        <w:t>nd</w:t>
      </w:r>
      <w:r w:rsidRPr="0050110B">
        <w:rPr>
          <w:rFonts w:ascii="Times New Roman" w:hAnsi="Times New Roman" w:cs="Times New Roman"/>
          <w:color w:val="000000" w:themeColor="text1"/>
        </w:rPr>
        <w:t xml:space="preserve"> World Congress on</w:t>
      </w:r>
      <w:r w:rsidR="00BA61EF">
        <w:rPr>
          <w:rFonts w:ascii="Times New Roman" w:hAnsi="Times New Roman" w:cs="Times New Roman"/>
          <w:color w:val="000000" w:themeColor="text1"/>
        </w:rPr>
        <w:t xml:space="preserve"> Endoscopic Ear Surgery, and 6</w:t>
      </w:r>
      <w:r w:rsidRPr="0050110B">
        <w:rPr>
          <w:rFonts w:ascii="Times New Roman" w:hAnsi="Times New Roman" w:cs="Times New Roman"/>
          <w:color w:val="000000" w:themeColor="text1"/>
        </w:rPr>
        <w:t xml:space="preserve"> from attendees at the Hands on Seminar in Japan. Summarized respondent demographics are included in Table 1.</w:t>
      </w:r>
    </w:p>
    <w:p w14:paraId="03379A47" w14:textId="77777777" w:rsidR="007929F2" w:rsidRPr="0050110B" w:rsidRDefault="007929F2" w:rsidP="00690D4D">
      <w:pPr>
        <w:pStyle w:val="Caption"/>
        <w:keepNext/>
        <w:spacing w:line="360" w:lineRule="auto"/>
        <w:rPr>
          <w:rFonts w:ascii="Times New Roman" w:hAnsi="Times New Roman" w:cs="Times New Roman"/>
          <w:color w:val="000000" w:themeColor="text1"/>
          <w:sz w:val="24"/>
          <w:szCs w:val="24"/>
        </w:rPr>
      </w:pPr>
      <w:r w:rsidRPr="0050110B">
        <w:rPr>
          <w:rFonts w:ascii="Times New Roman" w:hAnsi="Times New Roman" w:cs="Times New Roman"/>
          <w:b/>
          <w:i w:val="0"/>
          <w:color w:val="000000" w:themeColor="text1"/>
          <w:sz w:val="24"/>
          <w:szCs w:val="24"/>
        </w:rPr>
        <w:t xml:space="preserve">Table </w:t>
      </w:r>
      <w:r w:rsidR="007E18AA" w:rsidRPr="0050110B">
        <w:rPr>
          <w:rFonts w:ascii="Times New Roman" w:hAnsi="Times New Roman" w:cs="Times New Roman"/>
          <w:b/>
          <w:i w:val="0"/>
          <w:color w:val="000000" w:themeColor="text1"/>
          <w:sz w:val="24"/>
          <w:szCs w:val="24"/>
        </w:rPr>
        <w:fldChar w:fldCharType="begin"/>
      </w:r>
      <w:r w:rsidRPr="0050110B">
        <w:rPr>
          <w:rFonts w:ascii="Times New Roman" w:hAnsi="Times New Roman" w:cs="Times New Roman"/>
          <w:b/>
          <w:i w:val="0"/>
          <w:color w:val="000000" w:themeColor="text1"/>
          <w:sz w:val="24"/>
          <w:szCs w:val="24"/>
        </w:rPr>
        <w:instrText xml:space="preserve"> SEQ Table \* ARABIC </w:instrText>
      </w:r>
      <w:r w:rsidR="007E18AA" w:rsidRPr="0050110B">
        <w:rPr>
          <w:rFonts w:ascii="Times New Roman" w:hAnsi="Times New Roman" w:cs="Times New Roman"/>
          <w:b/>
          <w:i w:val="0"/>
          <w:color w:val="000000" w:themeColor="text1"/>
          <w:sz w:val="24"/>
          <w:szCs w:val="24"/>
        </w:rPr>
        <w:fldChar w:fldCharType="separate"/>
      </w:r>
      <w:r w:rsidR="00411537" w:rsidRPr="0050110B">
        <w:rPr>
          <w:rFonts w:ascii="Times New Roman" w:hAnsi="Times New Roman" w:cs="Times New Roman"/>
          <w:b/>
          <w:i w:val="0"/>
          <w:noProof/>
          <w:color w:val="000000" w:themeColor="text1"/>
          <w:sz w:val="24"/>
          <w:szCs w:val="24"/>
        </w:rPr>
        <w:t>1</w:t>
      </w:r>
      <w:r w:rsidR="007E18AA" w:rsidRPr="0050110B">
        <w:rPr>
          <w:rFonts w:ascii="Times New Roman" w:hAnsi="Times New Roman" w:cs="Times New Roman"/>
          <w:b/>
          <w:i w:val="0"/>
          <w:color w:val="000000" w:themeColor="text1"/>
          <w:sz w:val="24"/>
          <w:szCs w:val="24"/>
        </w:rPr>
        <w:fldChar w:fldCharType="end"/>
      </w:r>
      <w:r w:rsidRPr="0050110B">
        <w:rPr>
          <w:rFonts w:ascii="Times New Roman" w:hAnsi="Times New Roman" w:cs="Times New Roman"/>
          <w:color w:val="000000" w:themeColor="text1"/>
          <w:sz w:val="24"/>
          <w:szCs w:val="24"/>
        </w:rPr>
        <w:t xml:space="preserve"> Demographics of Respondents based on TEES Experience and Use of a TEES Instrument Set</w:t>
      </w:r>
    </w:p>
    <w:tbl>
      <w:tblPr>
        <w:tblStyle w:val="TableGridLight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2975"/>
      </w:tblGrid>
      <w:tr w:rsidR="00053868" w:rsidRPr="0050110B" w14:paraId="73336C48" w14:textId="77777777" w:rsidTr="00053868">
        <w:trPr>
          <w:jc w:val="center"/>
        </w:trPr>
        <w:tc>
          <w:tcPr>
            <w:tcW w:w="4788" w:type="dxa"/>
            <w:tcBorders>
              <w:top w:val="single" w:sz="4" w:space="0" w:color="auto"/>
              <w:bottom w:val="single" w:sz="4" w:space="0" w:color="auto"/>
            </w:tcBorders>
          </w:tcPr>
          <w:p w14:paraId="0726582F"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Percent of Surgeries Performed Totally Endoscopically</w:t>
            </w:r>
          </w:p>
        </w:tc>
        <w:tc>
          <w:tcPr>
            <w:tcW w:w="2975" w:type="dxa"/>
            <w:tcBorders>
              <w:top w:val="single" w:sz="4" w:space="0" w:color="auto"/>
              <w:bottom w:val="single" w:sz="4" w:space="0" w:color="auto"/>
            </w:tcBorders>
          </w:tcPr>
          <w:p w14:paraId="6511B401"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Number of Respondents</w:t>
            </w:r>
          </w:p>
        </w:tc>
      </w:tr>
      <w:tr w:rsidR="00053868" w:rsidRPr="0050110B" w14:paraId="2DC67486" w14:textId="77777777" w:rsidTr="00DC0DDF">
        <w:trPr>
          <w:jc w:val="center"/>
        </w:trPr>
        <w:tc>
          <w:tcPr>
            <w:tcW w:w="4788" w:type="dxa"/>
            <w:tcBorders>
              <w:top w:val="single" w:sz="4" w:space="0" w:color="auto"/>
            </w:tcBorders>
          </w:tcPr>
          <w:p w14:paraId="16CE0696"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0%</w:t>
            </w:r>
          </w:p>
        </w:tc>
        <w:tc>
          <w:tcPr>
            <w:tcW w:w="2975" w:type="dxa"/>
            <w:tcBorders>
              <w:top w:val="single" w:sz="4" w:space="0" w:color="auto"/>
            </w:tcBorders>
          </w:tcPr>
          <w:p w14:paraId="78DF68DA"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4 (8%)</w:t>
            </w:r>
          </w:p>
        </w:tc>
      </w:tr>
      <w:tr w:rsidR="00053868" w:rsidRPr="0050110B" w14:paraId="384CB36A" w14:textId="77777777" w:rsidTr="00DC0DDF">
        <w:trPr>
          <w:trHeight w:val="326"/>
          <w:jc w:val="center"/>
        </w:trPr>
        <w:tc>
          <w:tcPr>
            <w:tcW w:w="4788" w:type="dxa"/>
          </w:tcPr>
          <w:p w14:paraId="3170FFF0"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Up to 50%</w:t>
            </w:r>
          </w:p>
        </w:tc>
        <w:tc>
          <w:tcPr>
            <w:tcW w:w="2975" w:type="dxa"/>
          </w:tcPr>
          <w:p w14:paraId="57176A0F"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16 (31%)</w:t>
            </w:r>
          </w:p>
        </w:tc>
      </w:tr>
      <w:tr w:rsidR="00053868" w:rsidRPr="0050110B" w14:paraId="64F8F569" w14:textId="77777777" w:rsidTr="00DC0DDF">
        <w:trPr>
          <w:jc w:val="center"/>
        </w:trPr>
        <w:tc>
          <w:tcPr>
            <w:tcW w:w="4788" w:type="dxa"/>
          </w:tcPr>
          <w:p w14:paraId="718BCDE9"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50%-90%</w:t>
            </w:r>
          </w:p>
        </w:tc>
        <w:tc>
          <w:tcPr>
            <w:tcW w:w="2975" w:type="dxa"/>
          </w:tcPr>
          <w:p w14:paraId="1B674CC6"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21 (41%)</w:t>
            </w:r>
          </w:p>
        </w:tc>
      </w:tr>
      <w:tr w:rsidR="00053868" w:rsidRPr="0050110B" w14:paraId="62525469" w14:textId="77777777" w:rsidTr="00DC0DDF">
        <w:trPr>
          <w:trHeight w:val="256"/>
          <w:jc w:val="center"/>
        </w:trPr>
        <w:tc>
          <w:tcPr>
            <w:tcW w:w="4788" w:type="dxa"/>
            <w:tcBorders>
              <w:bottom w:val="single" w:sz="4" w:space="0" w:color="auto"/>
            </w:tcBorders>
          </w:tcPr>
          <w:p w14:paraId="3DEBA0CD"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More than 90%</w:t>
            </w:r>
          </w:p>
        </w:tc>
        <w:tc>
          <w:tcPr>
            <w:tcW w:w="2975" w:type="dxa"/>
            <w:tcBorders>
              <w:bottom w:val="single" w:sz="4" w:space="0" w:color="auto"/>
            </w:tcBorders>
          </w:tcPr>
          <w:p w14:paraId="1384A248"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10 (20%)</w:t>
            </w:r>
          </w:p>
        </w:tc>
      </w:tr>
      <w:tr w:rsidR="00053868" w:rsidRPr="0050110B" w14:paraId="5AF4090B" w14:textId="77777777" w:rsidTr="00053868">
        <w:trPr>
          <w:jc w:val="center"/>
        </w:trPr>
        <w:tc>
          <w:tcPr>
            <w:tcW w:w="4788" w:type="dxa"/>
            <w:tcBorders>
              <w:top w:val="single" w:sz="4" w:space="0" w:color="auto"/>
              <w:bottom w:val="single" w:sz="4" w:space="0" w:color="auto"/>
            </w:tcBorders>
          </w:tcPr>
          <w:p w14:paraId="0B7D1917"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Use of TEES Instrument Set</w:t>
            </w:r>
          </w:p>
        </w:tc>
        <w:tc>
          <w:tcPr>
            <w:tcW w:w="2975" w:type="dxa"/>
            <w:tcBorders>
              <w:top w:val="single" w:sz="4" w:space="0" w:color="auto"/>
              <w:bottom w:val="single" w:sz="4" w:space="0" w:color="auto"/>
            </w:tcBorders>
          </w:tcPr>
          <w:p w14:paraId="59382BC5" w14:textId="77777777" w:rsidR="00053868" w:rsidRPr="0050110B" w:rsidRDefault="00053868" w:rsidP="00690D4D">
            <w:pPr>
              <w:spacing w:line="360" w:lineRule="auto"/>
              <w:jc w:val="center"/>
              <w:rPr>
                <w:rFonts w:ascii="Times New Roman" w:hAnsi="Times New Roman" w:cs="Times New Roman"/>
                <w:color w:val="000000" w:themeColor="text1"/>
              </w:rPr>
            </w:pPr>
          </w:p>
        </w:tc>
      </w:tr>
      <w:tr w:rsidR="00053868" w:rsidRPr="0050110B" w14:paraId="1FBEF06D" w14:textId="77777777" w:rsidTr="00DC0DDF">
        <w:trPr>
          <w:jc w:val="center"/>
        </w:trPr>
        <w:tc>
          <w:tcPr>
            <w:tcW w:w="4788" w:type="dxa"/>
            <w:tcBorders>
              <w:top w:val="single" w:sz="4" w:space="0" w:color="auto"/>
            </w:tcBorders>
          </w:tcPr>
          <w:p w14:paraId="5F0BDB16"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Yes</w:t>
            </w:r>
          </w:p>
        </w:tc>
        <w:tc>
          <w:tcPr>
            <w:tcW w:w="2975" w:type="dxa"/>
            <w:tcBorders>
              <w:top w:val="single" w:sz="4" w:space="0" w:color="auto"/>
            </w:tcBorders>
          </w:tcPr>
          <w:p w14:paraId="64E0D101"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40 (78%)</w:t>
            </w:r>
          </w:p>
        </w:tc>
      </w:tr>
      <w:tr w:rsidR="00053868" w:rsidRPr="0050110B" w14:paraId="1DE5F656" w14:textId="77777777" w:rsidTr="00DC0DDF">
        <w:trPr>
          <w:trHeight w:val="326"/>
          <w:jc w:val="center"/>
        </w:trPr>
        <w:tc>
          <w:tcPr>
            <w:tcW w:w="4788" w:type="dxa"/>
          </w:tcPr>
          <w:p w14:paraId="7B1A5000"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No</w:t>
            </w:r>
          </w:p>
        </w:tc>
        <w:tc>
          <w:tcPr>
            <w:tcW w:w="2975" w:type="dxa"/>
          </w:tcPr>
          <w:p w14:paraId="3B7BF800"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11 (22%)</w:t>
            </w:r>
          </w:p>
        </w:tc>
      </w:tr>
    </w:tbl>
    <w:p w14:paraId="1A280F05" w14:textId="77777777" w:rsidR="00765E98" w:rsidRDefault="00765E98" w:rsidP="00765E98">
      <w:pPr>
        <w:spacing w:line="360" w:lineRule="auto"/>
        <w:ind w:firstLine="720"/>
        <w:rPr>
          <w:rFonts w:ascii="Times New Roman" w:hAnsi="Times New Roman" w:cs="Times New Roman"/>
          <w:color w:val="000000" w:themeColor="text1"/>
        </w:rPr>
      </w:pPr>
    </w:p>
    <w:p w14:paraId="0DD4FB20" w14:textId="77777777" w:rsidR="002247F7" w:rsidRPr="0050110B" w:rsidRDefault="0025580A" w:rsidP="00765E98">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All of the parameters assessed in this survey regarding the utility of instrument design for use in endoscopic ear surgery revealed a need for improvement exceeding 50% on visual analogue scales (0 = “Not Useful”, 50% = “Moderately Useful” 100% = “Extremely Useful”). A </w:t>
      </w:r>
      <w:r w:rsidRPr="0050110B">
        <w:rPr>
          <w:rFonts w:ascii="Times New Roman" w:hAnsi="Times New Roman" w:cs="Times New Roman"/>
          <w:color w:val="000000" w:themeColor="text1"/>
        </w:rPr>
        <w:lastRenderedPageBreak/>
        <w:t>requirement for instruments to provide better reach to structures visualized by the endoscope revealed the highest degree of need (median 90%). Instrumentation for positioning grafts in the ear were found to have the lowest degree of need for improvement (median 56%).</w:t>
      </w:r>
    </w:p>
    <w:p w14:paraId="3EB2B8F7" w14:textId="77777777" w:rsidR="00350E52" w:rsidRPr="0050110B" w:rsidRDefault="00350E52" w:rsidP="00690D4D">
      <w:pPr>
        <w:pStyle w:val="Heading2"/>
        <w:spacing w:line="360" w:lineRule="auto"/>
        <w:jc w:val="center"/>
        <w:rPr>
          <w:rFonts w:ascii="Times New Roman" w:hAnsi="Times New Roman" w:cs="Times New Roman"/>
          <w:color w:val="000000" w:themeColor="text1"/>
          <w:sz w:val="24"/>
          <w:szCs w:val="24"/>
        </w:rPr>
      </w:pPr>
    </w:p>
    <w:p w14:paraId="696EBA5D" w14:textId="77777777" w:rsidR="002247F7" w:rsidRPr="0050110B" w:rsidRDefault="000432C9" w:rsidP="00690D4D">
      <w:pPr>
        <w:spacing w:line="360" w:lineRule="auto"/>
        <w:jc w:val="center"/>
        <w:rPr>
          <w:rFonts w:ascii="Times New Roman" w:hAnsi="Times New Roman" w:cs="Times New Roman"/>
          <w:color w:val="000000" w:themeColor="text1"/>
        </w:rPr>
      </w:pPr>
      <w:r w:rsidRPr="000432C9">
        <w:rPr>
          <w:rFonts w:ascii="Times New Roman" w:hAnsi="Times New Roman" w:cs="Times New Roman"/>
          <w:noProof/>
          <w:color w:val="000000" w:themeColor="text1"/>
        </w:rPr>
        <w:drawing>
          <wp:inline distT="0" distB="0" distL="0" distR="0" wp14:anchorId="40EA2BF5" wp14:editId="72A51F5B">
            <wp:extent cx="5943600" cy="437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78960"/>
                    </a:xfrm>
                    <a:prstGeom prst="rect">
                      <a:avLst/>
                    </a:prstGeom>
                  </pic:spPr>
                </pic:pic>
              </a:graphicData>
            </a:graphic>
          </wp:inline>
        </w:drawing>
      </w:r>
    </w:p>
    <w:p w14:paraId="57F06B6F" w14:textId="77777777" w:rsidR="000F119D" w:rsidRPr="0050110B" w:rsidRDefault="0025580A" w:rsidP="00690D4D">
      <w:pPr>
        <w:spacing w:line="360" w:lineRule="auto"/>
        <w:rPr>
          <w:rFonts w:ascii="Times New Roman" w:hAnsi="Times New Roman" w:cs="Times New Roman"/>
          <w:color w:val="000000" w:themeColor="text1"/>
        </w:rPr>
      </w:pPr>
      <w:r w:rsidRPr="0050110B">
        <w:rPr>
          <w:rFonts w:ascii="Times New Roman" w:hAnsi="Times New Roman" w:cs="Times New Roman"/>
          <w:b/>
          <w:color w:val="000000" w:themeColor="text1"/>
        </w:rPr>
        <w:t>FIG. 1.</w:t>
      </w:r>
      <w:r w:rsidRPr="0050110B">
        <w:rPr>
          <w:rFonts w:ascii="Times New Roman" w:hAnsi="Times New Roman" w:cs="Times New Roman"/>
          <w:color w:val="000000" w:themeColor="text1"/>
        </w:rPr>
        <w:t xml:space="preserve">  Box and Whisker plot comparing the reported need for better instruments for each TEES challenge.  </w:t>
      </w:r>
    </w:p>
    <w:p w14:paraId="3D565F82" w14:textId="77777777" w:rsidR="00395492" w:rsidRPr="0050110B" w:rsidRDefault="00395492" w:rsidP="00690D4D">
      <w:pPr>
        <w:spacing w:line="360" w:lineRule="auto"/>
        <w:rPr>
          <w:rFonts w:ascii="Times New Roman" w:hAnsi="Times New Roman" w:cs="Times New Roman"/>
          <w:color w:val="000000" w:themeColor="text1"/>
        </w:rPr>
      </w:pPr>
    </w:p>
    <w:p w14:paraId="359AE46E" w14:textId="77777777" w:rsidR="007C6B0D" w:rsidRPr="0050110B" w:rsidRDefault="0025580A"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 xml:space="preserve">Effect of using a specialized TEES instrument set on TEES challenges experienced: </w:t>
      </w:r>
    </w:p>
    <w:p w14:paraId="123A2083" w14:textId="77777777" w:rsidR="007C6B0D" w:rsidRPr="0050110B" w:rsidRDefault="00536147"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T</w:t>
      </w:r>
      <w:r w:rsidR="0025580A" w:rsidRPr="0050110B">
        <w:rPr>
          <w:rFonts w:ascii="Times New Roman" w:hAnsi="Times New Roman" w:cs="Times New Roman"/>
          <w:color w:val="000000" w:themeColor="text1"/>
        </w:rPr>
        <w:t xml:space="preserve">here </w:t>
      </w:r>
      <w:r w:rsidRPr="0050110B">
        <w:rPr>
          <w:rFonts w:ascii="Times New Roman" w:hAnsi="Times New Roman" w:cs="Times New Roman"/>
          <w:color w:val="000000" w:themeColor="text1"/>
        </w:rPr>
        <w:t xml:space="preserve">were </w:t>
      </w:r>
      <w:r w:rsidR="0025580A" w:rsidRPr="0050110B">
        <w:rPr>
          <w:rFonts w:ascii="Times New Roman" w:hAnsi="Times New Roman" w:cs="Times New Roman"/>
          <w:color w:val="000000" w:themeColor="text1"/>
        </w:rPr>
        <w:t xml:space="preserve">no significant </w:t>
      </w:r>
      <w:r w:rsidRPr="0050110B">
        <w:rPr>
          <w:rFonts w:ascii="Times New Roman" w:hAnsi="Times New Roman" w:cs="Times New Roman"/>
          <w:color w:val="000000" w:themeColor="text1"/>
        </w:rPr>
        <w:t xml:space="preserve">differences in the need for better instruments for any challenge between surgeons who use a specialized TEES set and those who did not. </w:t>
      </w:r>
    </w:p>
    <w:p w14:paraId="5AFDFF2E" w14:textId="77777777" w:rsidR="00CA06BF" w:rsidRPr="0050110B" w:rsidRDefault="00CA06BF" w:rsidP="00690D4D">
      <w:pPr>
        <w:spacing w:line="360" w:lineRule="auto"/>
        <w:rPr>
          <w:rFonts w:ascii="Times New Roman" w:hAnsi="Times New Roman" w:cs="Times New Roman"/>
          <w:b/>
          <w:color w:val="000000" w:themeColor="text1"/>
        </w:rPr>
      </w:pPr>
    </w:p>
    <w:p w14:paraId="5D336D63" w14:textId="77777777" w:rsidR="00CA06BF" w:rsidRPr="0050110B" w:rsidRDefault="00616EA9" w:rsidP="00690D4D">
      <w:pPr>
        <w:spacing w:line="360" w:lineRule="auto"/>
        <w:jc w:val="center"/>
        <w:rPr>
          <w:rFonts w:ascii="Times New Roman" w:hAnsi="Times New Roman" w:cs="Times New Roman"/>
          <w:b/>
          <w:color w:val="000000" w:themeColor="text1"/>
        </w:rPr>
      </w:pPr>
      <w:r w:rsidRPr="0050110B">
        <w:rPr>
          <w:rFonts w:ascii="Times New Roman" w:hAnsi="Times New Roman" w:cs="Times New Roman"/>
          <w:b/>
          <w:noProof/>
          <w:color w:val="000000" w:themeColor="text1"/>
        </w:rPr>
        <w:lastRenderedPageBreak/>
        <w:drawing>
          <wp:inline distT="0" distB="0" distL="0" distR="0" wp14:anchorId="43B0DF98" wp14:editId="737E95AB">
            <wp:extent cx="3605118" cy="498411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79"/>
                    <a:stretch/>
                  </pic:blipFill>
                  <pic:spPr bwMode="auto">
                    <a:xfrm>
                      <a:off x="0" y="0"/>
                      <a:ext cx="3608980" cy="4989455"/>
                    </a:xfrm>
                    <a:prstGeom prst="rect">
                      <a:avLst/>
                    </a:prstGeom>
                    <a:ln>
                      <a:noFill/>
                    </a:ln>
                    <a:extLst>
                      <a:ext uri="{53640926-AAD7-44D8-BBD7-CCE9431645EC}">
                        <a14:shadowObscured xmlns:a14="http://schemas.microsoft.com/office/drawing/2010/main"/>
                      </a:ext>
                    </a:extLst>
                  </pic:spPr>
                </pic:pic>
              </a:graphicData>
            </a:graphic>
          </wp:inline>
        </w:drawing>
      </w:r>
      <w:bookmarkStart w:id="1" w:name="_GoBack"/>
      <w:bookmarkEnd w:id="1"/>
    </w:p>
    <w:p w14:paraId="18F85B77" w14:textId="77777777" w:rsidR="007434D1" w:rsidRPr="0050110B" w:rsidRDefault="007434D1" w:rsidP="00690D4D">
      <w:pPr>
        <w:spacing w:line="360" w:lineRule="auto"/>
        <w:rPr>
          <w:rStyle w:val="CommentReference"/>
          <w:rFonts w:ascii="Times New Roman" w:hAnsi="Times New Roman" w:cs="Times New Roman"/>
          <w:color w:val="000000" w:themeColor="text1"/>
          <w:sz w:val="24"/>
          <w:szCs w:val="24"/>
        </w:rPr>
      </w:pPr>
    </w:p>
    <w:p w14:paraId="0AD9984F" w14:textId="77777777" w:rsidR="007C6B0D" w:rsidRPr="0050110B" w:rsidRDefault="0025580A" w:rsidP="00690D4D">
      <w:pPr>
        <w:spacing w:line="360" w:lineRule="auto"/>
        <w:rPr>
          <w:rFonts w:ascii="Times New Roman" w:hAnsi="Times New Roman" w:cs="Times New Roman"/>
          <w:color w:val="000000" w:themeColor="text1"/>
        </w:rPr>
      </w:pPr>
      <w:r w:rsidRPr="0050110B">
        <w:rPr>
          <w:rFonts w:ascii="Times New Roman" w:hAnsi="Times New Roman" w:cs="Times New Roman"/>
          <w:b/>
          <w:color w:val="000000" w:themeColor="text1"/>
        </w:rPr>
        <w:t xml:space="preserve">FIG. 2. </w:t>
      </w:r>
      <w:r w:rsidRPr="0050110B">
        <w:rPr>
          <w:rFonts w:ascii="Times New Roman" w:hAnsi="Times New Roman" w:cs="Times New Roman"/>
          <w:color w:val="000000" w:themeColor="text1"/>
        </w:rPr>
        <w:t xml:space="preserve">Histograms comparing the reported need to address each of the six challenges, comparing surgeons who do not use a specialized TEES instrument set (dark fill) with surgeons who use a specialized TEES instrument set (light fill, 78% of respondents). </w:t>
      </w:r>
    </w:p>
    <w:p w14:paraId="58B4CB64" w14:textId="77777777" w:rsidR="007C6B0D" w:rsidRPr="0050110B" w:rsidRDefault="007C6B0D" w:rsidP="00690D4D">
      <w:pPr>
        <w:spacing w:line="360" w:lineRule="auto"/>
        <w:rPr>
          <w:rFonts w:ascii="Times New Roman" w:hAnsi="Times New Roman" w:cs="Times New Roman"/>
          <w:color w:val="000000" w:themeColor="text1"/>
        </w:rPr>
      </w:pPr>
    </w:p>
    <w:p w14:paraId="2AEB9A1D" w14:textId="77777777" w:rsidR="007C6B0D" w:rsidRPr="0050110B" w:rsidRDefault="0025580A"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Effect of surgeons’ endoscopic experience:</w:t>
      </w:r>
    </w:p>
    <w:p w14:paraId="2B841BC2" w14:textId="77777777" w:rsidR="00487EE1"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There was a greater perceived need for better instruments </w:t>
      </w:r>
      <w:r w:rsidRPr="0050110B">
        <w:rPr>
          <w:rFonts w:ascii="Times New Roman" w:hAnsi="Times New Roman" w:cs="Times New Roman"/>
          <w:color w:val="000000" w:themeColor="text1"/>
        </w:rPr>
        <w:t xml:space="preserve">to reach structures and to position a graft by respondents who perform a greater proportion of cases </w:t>
      </w:r>
      <w:r w:rsidR="00987D2A">
        <w:rPr>
          <w:rFonts w:ascii="Times New Roman" w:hAnsi="Times New Roman" w:cs="Times New Roman"/>
          <w:color w:val="000000" w:themeColor="text1"/>
        </w:rPr>
        <w:t>using TEES</w:t>
      </w:r>
      <w:r w:rsidRPr="0050110B">
        <w:rPr>
          <w:rFonts w:ascii="Times New Roman" w:hAnsi="Times New Roman" w:cs="Times New Roman"/>
          <w:color w:val="000000" w:themeColor="text1"/>
        </w:rPr>
        <w:t xml:space="preserve">. For surgeons who perform none, 0 – 50%, 50 – 90%, and greater than 90% of surgeries using TEES, the median reported need for instruments with better reach were: 91%, 90%, 91%, and 91%, </w:t>
      </w:r>
      <w:r w:rsidRPr="0050110B">
        <w:rPr>
          <w:rFonts w:ascii="Times New Roman" w:hAnsi="Times New Roman" w:cs="Times New Roman"/>
          <w:color w:val="000000" w:themeColor="text1"/>
        </w:rPr>
        <w:t>respectively (</w:t>
      </w:r>
      <w:r w:rsidR="008C2AD1">
        <w:rPr>
          <w:rFonts w:ascii="Times New Roman" w:hAnsi="Times New Roman" w:cs="Times New Roman"/>
          <w:color w:val="000000" w:themeColor="text1"/>
        </w:rPr>
        <w:t>Χ</w:t>
      </w:r>
      <w:r w:rsidRPr="0050110B">
        <w:rPr>
          <w:rFonts w:ascii="Times New Roman" w:hAnsi="Times New Roman" w:cs="Times New Roman"/>
          <w:color w:val="000000" w:themeColor="text1"/>
          <w:vertAlign w:val="superscript"/>
        </w:rPr>
        <w:t>2</w:t>
      </w:r>
      <w:r w:rsidRPr="0050110B">
        <w:rPr>
          <w:rFonts w:ascii="Times New Roman" w:hAnsi="Times New Roman" w:cs="Times New Roman"/>
          <w:color w:val="000000" w:themeColor="text1"/>
        </w:rPr>
        <w:t xml:space="preserve">(2) = 8.9, p = 0.03). For positioning a graft, the median reported need for better instruments </w:t>
      </w:r>
      <w:r w:rsidRPr="0050110B">
        <w:rPr>
          <w:rFonts w:ascii="Times New Roman" w:hAnsi="Times New Roman" w:cs="Times New Roman"/>
          <w:color w:val="000000" w:themeColor="text1"/>
        </w:rPr>
        <w:lastRenderedPageBreak/>
        <w:t>were: 51%, 56%, 56%, and 57%, respectively (X</w:t>
      </w:r>
      <w:r w:rsidRPr="0050110B">
        <w:rPr>
          <w:rFonts w:ascii="Times New Roman" w:hAnsi="Times New Roman" w:cs="Times New Roman"/>
          <w:color w:val="000000" w:themeColor="text1"/>
          <w:vertAlign w:val="superscript"/>
        </w:rPr>
        <w:t>2</w:t>
      </w:r>
      <w:r w:rsidRPr="0050110B">
        <w:rPr>
          <w:rFonts w:ascii="Times New Roman" w:hAnsi="Times New Roman" w:cs="Times New Roman"/>
          <w:color w:val="000000" w:themeColor="text1"/>
        </w:rPr>
        <w:t>(2) = 12.8, p = 0.005). Other parameters were not significantly dependent on the proportion of cases performed using TEES.</w:t>
      </w:r>
    </w:p>
    <w:p w14:paraId="0629B76C" w14:textId="77777777" w:rsidR="009A7E4E" w:rsidRPr="0050110B" w:rsidRDefault="009A7E4E" w:rsidP="00690D4D">
      <w:pPr>
        <w:spacing w:line="360" w:lineRule="auto"/>
        <w:rPr>
          <w:rFonts w:ascii="Times New Roman" w:hAnsi="Times New Roman" w:cs="Times New Roman"/>
          <w:color w:val="000000" w:themeColor="text1"/>
        </w:rPr>
      </w:pPr>
    </w:p>
    <w:p w14:paraId="096E6AD4" w14:textId="77777777" w:rsidR="002247F7" w:rsidRPr="0050110B" w:rsidRDefault="00616EA9" w:rsidP="00690D4D">
      <w:pPr>
        <w:spacing w:line="360" w:lineRule="auto"/>
        <w:jc w:val="center"/>
        <w:rPr>
          <w:rFonts w:ascii="Times New Roman" w:hAnsi="Times New Roman" w:cs="Times New Roman"/>
          <w:b/>
          <w:color w:val="000000" w:themeColor="text1"/>
        </w:rPr>
      </w:pPr>
      <w:r w:rsidRPr="0050110B">
        <w:rPr>
          <w:rFonts w:ascii="Times New Roman" w:hAnsi="Times New Roman" w:cs="Times New Roman"/>
          <w:b/>
          <w:noProof/>
          <w:color w:val="000000" w:themeColor="text1"/>
        </w:rPr>
        <w:drawing>
          <wp:inline distT="0" distB="0" distL="0" distR="0" wp14:anchorId="5A40BDF3" wp14:editId="00C404CC">
            <wp:extent cx="3974378" cy="3441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5380" cy="3459249"/>
                    </a:xfrm>
                    <a:prstGeom prst="rect">
                      <a:avLst/>
                    </a:prstGeom>
                  </pic:spPr>
                </pic:pic>
              </a:graphicData>
            </a:graphic>
          </wp:inline>
        </w:drawing>
      </w:r>
      <w:r w:rsidRPr="0050110B">
        <w:rPr>
          <w:rFonts w:ascii="Times New Roman" w:hAnsi="Times New Roman" w:cs="Times New Roman"/>
          <w:b/>
          <w:noProof/>
          <w:color w:val="000000" w:themeColor="text1"/>
        </w:rPr>
        <w:drawing>
          <wp:inline distT="0" distB="0" distL="0" distR="0" wp14:anchorId="7AF8C0B3" wp14:editId="340594E1">
            <wp:extent cx="3945643" cy="3488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7711" cy="3508202"/>
                    </a:xfrm>
                    <a:prstGeom prst="rect">
                      <a:avLst/>
                    </a:prstGeom>
                  </pic:spPr>
                </pic:pic>
              </a:graphicData>
            </a:graphic>
          </wp:inline>
        </w:drawing>
      </w:r>
    </w:p>
    <w:p w14:paraId="6C04EA28" w14:textId="77777777" w:rsidR="008A602D" w:rsidRPr="0050110B" w:rsidRDefault="008A602D" w:rsidP="00690D4D">
      <w:pPr>
        <w:spacing w:line="360" w:lineRule="auto"/>
        <w:rPr>
          <w:rFonts w:ascii="Times New Roman" w:hAnsi="Times New Roman" w:cs="Times New Roman"/>
          <w:b/>
          <w:color w:val="000000" w:themeColor="text1"/>
        </w:rPr>
      </w:pPr>
    </w:p>
    <w:p w14:paraId="1397E1A4" w14:textId="77777777" w:rsidR="002C0E1B" w:rsidRPr="0050110B" w:rsidRDefault="0025580A" w:rsidP="00690D4D">
      <w:pPr>
        <w:spacing w:line="360" w:lineRule="auto"/>
        <w:rPr>
          <w:rFonts w:ascii="Times New Roman" w:hAnsi="Times New Roman" w:cs="Times New Roman"/>
          <w:color w:val="000000" w:themeColor="text1"/>
        </w:rPr>
      </w:pPr>
      <w:r w:rsidRPr="0050110B">
        <w:rPr>
          <w:rFonts w:ascii="Times New Roman" w:hAnsi="Times New Roman" w:cs="Times New Roman"/>
          <w:b/>
          <w:color w:val="000000" w:themeColor="text1"/>
        </w:rPr>
        <w:lastRenderedPageBreak/>
        <w:t xml:space="preserve">FIG. 3. </w:t>
      </w:r>
      <w:r w:rsidRPr="0050110B">
        <w:rPr>
          <w:rFonts w:ascii="Times New Roman" w:hAnsi="Times New Roman" w:cs="Times New Roman"/>
          <w:color w:val="000000" w:themeColor="text1"/>
        </w:rPr>
        <w:t xml:space="preserve">Histograms of reported need for better instruments for reaching structures visualized by the endoscope and positioning a graft. These were the difficulties that were significantly affected by TEES experience. </w:t>
      </w:r>
    </w:p>
    <w:p w14:paraId="44B813A4" w14:textId="77777777" w:rsidR="00D6768F" w:rsidRPr="0050110B" w:rsidRDefault="00D6768F" w:rsidP="00690D4D">
      <w:pPr>
        <w:spacing w:line="360" w:lineRule="auto"/>
        <w:rPr>
          <w:rFonts w:ascii="Times New Roman" w:hAnsi="Times New Roman" w:cs="Times New Roman"/>
          <w:b/>
          <w:color w:val="000000" w:themeColor="text1"/>
        </w:rPr>
      </w:pPr>
    </w:p>
    <w:p w14:paraId="64D643DB" w14:textId="77777777" w:rsidR="00833647" w:rsidRPr="0050110B" w:rsidRDefault="0025580A"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 xml:space="preserve">Qualitative Results: </w:t>
      </w:r>
    </w:p>
    <w:p w14:paraId="0AF61B21" w14:textId="77777777" w:rsidR="00885CBD" w:rsidRPr="0050110B" w:rsidRDefault="00885CBD" w:rsidP="00690D4D">
      <w:pPr>
        <w:spacing w:line="360" w:lineRule="auto"/>
        <w:jc w:val="left"/>
        <w:rPr>
          <w:rFonts w:ascii="Times New Roman" w:hAnsi="Times New Roman" w:cs="Times New Roman"/>
          <w:color w:val="000000" w:themeColor="text1"/>
        </w:rPr>
      </w:pPr>
    </w:p>
    <w:p w14:paraId="1E7B6A0D" w14:textId="77777777" w:rsidR="00411537" w:rsidRPr="0050110B" w:rsidRDefault="00411537" w:rsidP="00690D4D">
      <w:pPr>
        <w:pStyle w:val="Caption"/>
        <w:keepNext/>
        <w:spacing w:line="360" w:lineRule="auto"/>
        <w:rPr>
          <w:rFonts w:ascii="Times New Roman" w:hAnsi="Times New Roman" w:cs="Times New Roman"/>
          <w:color w:val="000000" w:themeColor="text1"/>
          <w:sz w:val="24"/>
          <w:szCs w:val="24"/>
        </w:rPr>
      </w:pPr>
      <w:r w:rsidRPr="0050110B">
        <w:rPr>
          <w:rFonts w:ascii="Times New Roman" w:hAnsi="Times New Roman" w:cs="Times New Roman"/>
          <w:b/>
          <w:i w:val="0"/>
          <w:color w:val="000000" w:themeColor="text1"/>
          <w:sz w:val="24"/>
          <w:szCs w:val="24"/>
        </w:rPr>
        <w:t xml:space="preserve">Table </w:t>
      </w:r>
      <w:r w:rsidR="007E18AA" w:rsidRPr="0050110B">
        <w:rPr>
          <w:rFonts w:ascii="Times New Roman" w:hAnsi="Times New Roman" w:cs="Times New Roman"/>
          <w:b/>
          <w:i w:val="0"/>
          <w:color w:val="000000" w:themeColor="text1"/>
          <w:sz w:val="24"/>
          <w:szCs w:val="24"/>
        </w:rPr>
        <w:fldChar w:fldCharType="begin"/>
      </w:r>
      <w:r w:rsidRPr="0050110B">
        <w:rPr>
          <w:rFonts w:ascii="Times New Roman" w:hAnsi="Times New Roman" w:cs="Times New Roman"/>
          <w:b/>
          <w:i w:val="0"/>
          <w:color w:val="000000" w:themeColor="text1"/>
          <w:sz w:val="24"/>
          <w:szCs w:val="24"/>
        </w:rPr>
        <w:instrText xml:space="preserve"> SEQ Table \* ARABIC </w:instrText>
      </w:r>
      <w:r w:rsidR="007E18AA" w:rsidRPr="0050110B">
        <w:rPr>
          <w:rFonts w:ascii="Times New Roman" w:hAnsi="Times New Roman" w:cs="Times New Roman"/>
          <w:b/>
          <w:i w:val="0"/>
          <w:color w:val="000000" w:themeColor="text1"/>
          <w:sz w:val="24"/>
          <w:szCs w:val="24"/>
        </w:rPr>
        <w:fldChar w:fldCharType="separate"/>
      </w:r>
      <w:r w:rsidRPr="0050110B">
        <w:rPr>
          <w:rFonts w:ascii="Times New Roman" w:hAnsi="Times New Roman" w:cs="Times New Roman"/>
          <w:b/>
          <w:i w:val="0"/>
          <w:noProof/>
          <w:color w:val="000000" w:themeColor="text1"/>
          <w:sz w:val="24"/>
          <w:szCs w:val="24"/>
        </w:rPr>
        <w:t>2</w:t>
      </w:r>
      <w:r w:rsidR="007E18AA" w:rsidRPr="0050110B">
        <w:rPr>
          <w:rFonts w:ascii="Times New Roman" w:hAnsi="Times New Roman" w:cs="Times New Roman"/>
          <w:b/>
          <w:i w:val="0"/>
          <w:color w:val="000000" w:themeColor="text1"/>
          <w:sz w:val="24"/>
          <w:szCs w:val="24"/>
        </w:rPr>
        <w:fldChar w:fldCharType="end"/>
      </w:r>
      <w:r w:rsidRPr="0050110B">
        <w:rPr>
          <w:rFonts w:ascii="Times New Roman" w:hAnsi="Times New Roman" w:cs="Times New Roman"/>
          <w:color w:val="000000" w:themeColor="text1"/>
          <w:sz w:val="24"/>
          <w:szCs w:val="24"/>
        </w:rPr>
        <w:t xml:space="preserve"> Tabulated</w:t>
      </w:r>
      <w:r w:rsidR="008C2AD1">
        <w:rPr>
          <w:rFonts w:ascii="Times New Roman" w:hAnsi="Times New Roman" w:cs="Times New Roman"/>
          <w:color w:val="000000" w:themeColor="text1"/>
          <w:sz w:val="24"/>
          <w:szCs w:val="24"/>
        </w:rPr>
        <w:t xml:space="preserve"> </w:t>
      </w:r>
      <w:r w:rsidR="00AB7D21">
        <w:rPr>
          <w:rFonts w:ascii="Times New Roman" w:hAnsi="Times New Roman" w:cs="Times New Roman"/>
          <w:color w:val="000000" w:themeColor="text1"/>
          <w:sz w:val="24"/>
          <w:szCs w:val="24"/>
        </w:rPr>
        <w:t xml:space="preserve">and partitioned </w:t>
      </w:r>
      <w:r w:rsidRPr="0050110B">
        <w:rPr>
          <w:rFonts w:ascii="Times New Roman" w:hAnsi="Times New Roman" w:cs="Times New Roman"/>
          <w:color w:val="000000" w:themeColor="text1"/>
          <w:sz w:val="24"/>
          <w:szCs w:val="24"/>
        </w:rPr>
        <w:t>comments from respondents to the question: “Are there any other instruments that you would like to see modified or developed for endoscopic ear surgery? Please give examples.” Bold type highlights suggestions consistent with the two key parameters identified by the survey</w:t>
      </w:r>
      <w:r w:rsidR="008C2AD1">
        <w:rPr>
          <w:rFonts w:ascii="Times New Roman" w:hAnsi="Times New Roman" w:cs="Times New Roman"/>
          <w:color w:val="000000" w:themeColor="text1"/>
          <w:sz w:val="24"/>
          <w:szCs w:val="24"/>
        </w:rPr>
        <w:t xml:space="preserve">: </w:t>
      </w:r>
      <w:r w:rsidRPr="0050110B">
        <w:rPr>
          <w:rFonts w:ascii="Times New Roman" w:hAnsi="Times New Roman" w:cs="Times New Roman"/>
          <w:color w:val="000000" w:themeColor="text1"/>
          <w:sz w:val="24"/>
          <w:szCs w:val="24"/>
        </w:rPr>
        <w:t>reaching areas better and suction-enabled tools.</w:t>
      </w:r>
    </w:p>
    <w:tbl>
      <w:tblPr>
        <w:tblStyle w:val="TableGrid"/>
        <w:tblW w:w="0" w:type="auto"/>
        <w:jc w:val="center"/>
        <w:tblLook w:val="04A0" w:firstRow="1" w:lastRow="0" w:firstColumn="1" w:lastColumn="0" w:noHBand="0" w:noVBand="1"/>
      </w:tblPr>
      <w:tblGrid>
        <w:gridCol w:w="1582"/>
        <w:gridCol w:w="2183"/>
        <w:gridCol w:w="1836"/>
        <w:gridCol w:w="1600"/>
        <w:gridCol w:w="998"/>
      </w:tblGrid>
      <w:tr w:rsidR="009B121A" w:rsidRPr="0050110B" w14:paraId="2938EDE4" w14:textId="77777777" w:rsidTr="00DC1C4B">
        <w:trPr>
          <w:trHeight w:val="227"/>
          <w:jc w:val="center"/>
        </w:trPr>
        <w:tc>
          <w:tcPr>
            <w:tcW w:w="1582" w:type="dxa"/>
            <w:shd w:val="clear" w:color="auto" w:fill="auto"/>
          </w:tcPr>
          <w:p w14:paraId="7FA03CE0"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b/>
                <w:color w:val="000000" w:themeColor="text1"/>
                <w:sz w:val="16"/>
              </w:rPr>
              <w:t>Endoscope</w:t>
            </w:r>
          </w:p>
        </w:tc>
        <w:tc>
          <w:tcPr>
            <w:tcW w:w="6617" w:type="dxa"/>
            <w:gridSpan w:val="4"/>
            <w:shd w:val="clear" w:color="auto" w:fill="auto"/>
          </w:tcPr>
          <w:p w14:paraId="414C5A81" w14:textId="77777777" w:rsidR="009B121A" w:rsidRPr="0050110B" w:rsidRDefault="009B121A" w:rsidP="00DC1C4B">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Instrument</w:t>
            </w:r>
          </w:p>
        </w:tc>
      </w:tr>
      <w:tr w:rsidR="009B121A" w:rsidRPr="0050110B" w14:paraId="34BE34E1" w14:textId="77777777" w:rsidTr="00DC1C4B">
        <w:trPr>
          <w:trHeight w:val="227"/>
          <w:jc w:val="center"/>
        </w:trPr>
        <w:tc>
          <w:tcPr>
            <w:tcW w:w="1582" w:type="dxa"/>
            <w:shd w:val="clear" w:color="auto" w:fill="auto"/>
          </w:tcPr>
          <w:p w14:paraId="080B144E" w14:textId="77777777" w:rsidR="009B121A" w:rsidRPr="0050110B" w:rsidRDefault="009B121A" w:rsidP="00DC1C4B">
            <w:pPr>
              <w:rPr>
                <w:rFonts w:ascii="Times New Roman" w:hAnsi="Times New Roman" w:cs="Times New Roman"/>
                <w:color w:val="000000" w:themeColor="text1"/>
                <w:sz w:val="16"/>
              </w:rPr>
            </w:pPr>
          </w:p>
        </w:tc>
        <w:tc>
          <w:tcPr>
            <w:tcW w:w="2183" w:type="dxa"/>
            <w:shd w:val="clear" w:color="auto" w:fill="auto"/>
          </w:tcPr>
          <w:p w14:paraId="2C16AAF6" w14:textId="77777777" w:rsidR="009B121A" w:rsidRPr="0050110B" w:rsidRDefault="009B121A" w:rsidP="00DC1C4B">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Suction</w:t>
            </w:r>
          </w:p>
        </w:tc>
        <w:tc>
          <w:tcPr>
            <w:tcW w:w="1836" w:type="dxa"/>
            <w:shd w:val="clear" w:color="auto" w:fill="auto"/>
          </w:tcPr>
          <w:p w14:paraId="7CA962CD" w14:textId="77777777" w:rsidR="009B121A" w:rsidRPr="0050110B" w:rsidRDefault="009B121A" w:rsidP="00DC1C4B">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Cutting Bone</w:t>
            </w:r>
          </w:p>
        </w:tc>
        <w:tc>
          <w:tcPr>
            <w:tcW w:w="1600" w:type="dxa"/>
            <w:shd w:val="clear" w:color="auto" w:fill="auto"/>
          </w:tcPr>
          <w:p w14:paraId="09403E99" w14:textId="77777777" w:rsidR="009B121A" w:rsidRPr="0050110B" w:rsidRDefault="009B121A" w:rsidP="00DC1C4B">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Reaching areas</w:t>
            </w:r>
          </w:p>
        </w:tc>
        <w:tc>
          <w:tcPr>
            <w:tcW w:w="998" w:type="dxa"/>
            <w:shd w:val="clear" w:color="auto" w:fill="auto"/>
          </w:tcPr>
          <w:p w14:paraId="00AE2B42" w14:textId="77777777" w:rsidR="009B121A" w:rsidRPr="0050110B" w:rsidRDefault="009B121A" w:rsidP="00DC1C4B">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Cutting</w:t>
            </w:r>
          </w:p>
        </w:tc>
      </w:tr>
      <w:tr w:rsidR="009B121A" w:rsidRPr="0050110B" w14:paraId="3B4C2193" w14:textId="77777777" w:rsidTr="00DC1C4B">
        <w:trPr>
          <w:jc w:val="center"/>
        </w:trPr>
        <w:tc>
          <w:tcPr>
            <w:tcW w:w="1582" w:type="dxa"/>
            <w:shd w:val="clear" w:color="auto" w:fill="auto"/>
            <w:vAlign w:val="bottom"/>
          </w:tcPr>
          <w:p w14:paraId="7FFF7487" w14:textId="77777777" w:rsidR="009B121A" w:rsidRPr="0050110B" w:rsidRDefault="009B121A" w:rsidP="00DC1C4B">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Flexible endoscope</w:t>
            </w:r>
          </w:p>
        </w:tc>
        <w:tc>
          <w:tcPr>
            <w:tcW w:w="2183" w:type="dxa"/>
            <w:shd w:val="clear" w:color="auto" w:fill="auto"/>
          </w:tcPr>
          <w:p w14:paraId="06264DC1"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Suction elevators to control amount of suction</w:t>
            </w:r>
          </w:p>
        </w:tc>
        <w:tc>
          <w:tcPr>
            <w:tcW w:w="1836" w:type="dxa"/>
            <w:shd w:val="clear" w:color="auto" w:fill="auto"/>
          </w:tcPr>
          <w:p w14:paraId="068193CC"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single handed drilling - irrigation and suction at the same time</w:t>
            </w:r>
          </w:p>
        </w:tc>
        <w:tc>
          <w:tcPr>
            <w:tcW w:w="1600" w:type="dxa"/>
            <w:shd w:val="clear" w:color="auto" w:fill="auto"/>
          </w:tcPr>
          <w:p w14:paraId="340FB2CE"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rPr>
              <w:t>Reach disease in the mastoid through the canal (retractable)</w:t>
            </w:r>
          </w:p>
        </w:tc>
        <w:tc>
          <w:tcPr>
            <w:tcW w:w="998" w:type="dxa"/>
            <w:shd w:val="clear" w:color="auto" w:fill="auto"/>
          </w:tcPr>
          <w:p w14:paraId="594B5D6E" w14:textId="77777777" w:rsidR="009B121A" w:rsidRPr="0050110B" w:rsidRDefault="009B121A" w:rsidP="00DC1C4B">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Curved round knife for better incision of the skin in first step of any middle ear surgery</w:t>
            </w:r>
          </w:p>
        </w:tc>
      </w:tr>
      <w:tr w:rsidR="009B121A" w:rsidRPr="0050110B" w14:paraId="7C67C020" w14:textId="77777777" w:rsidTr="00DC1C4B">
        <w:trPr>
          <w:jc w:val="center"/>
        </w:trPr>
        <w:tc>
          <w:tcPr>
            <w:tcW w:w="1582" w:type="dxa"/>
            <w:shd w:val="clear" w:color="auto" w:fill="auto"/>
            <w:vAlign w:val="bottom"/>
          </w:tcPr>
          <w:p w14:paraId="72B0CB5B" w14:textId="77777777" w:rsidR="009B121A" w:rsidRPr="0050110B" w:rsidRDefault="009B121A" w:rsidP="00DC1C4B">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Endoscope holder to facilitate 2-handed surgery</w:t>
            </w:r>
          </w:p>
        </w:tc>
        <w:tc>
          <w:tcPr>
            <w:tcW w:w="2183" w:type="dxa"/>
            <w:shd w:val="clear" w:color="auto" w:fill="auto"/>
          </w:tcPr>
          <w:p w14:paraId="037662CA"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Bipolar with suction</w:t>
            </w:r>
          </w:p>
        </w:tc>
        <w:tc>
          <w:tcPr>
            <w:tcW w:w="1836" w:type="dxa"/>
            <w:shd w:val="clear" w:color="auto" w:fill="auto"/>
          </w:tcPr>
          <w:p w14:paraId="6FB89541"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Bone cutting – piezoelectric</w:t>
            </w:r>
          </w:p>
        </w:tc>
        <w:tc>
          <w:tcPr>
            <w:tcW w:w="1600" w:type="dxa"/>
            <w:shd w:val="clear" w:color="auto" w:fill="auto"/>
          </w:tcPr>
          <w:p w14:paraId="1742CF75"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Bent and longer instruments to reach supratubal recess or deep sinus tympani</w:t>
            </w:r>
          </w:p>
        </w:tc>
        <w:tc>
          <w:tcPr>
            <w:tcW w:w="998" w:type="dxa"/>
            <w:shd w:val="clear" w:color="auto" w:fill="auto"/>
          </w:tcPr>
          <w:p w14:paraId="791D8442" w14:textId="77777777" w:rsidR="009B121A" w:rsidRPr="0050110B" w:rsidRDefault="009B121A" w:rsidP="00DC1C4B">
            <w:pPr>
              <w:rPr>
                <w:rFonts w:ascii="Times New Roman" w:hAnsi="Times New Roman" w:cs="Times New Roman"/>
                <w:color w:val="000000" w:themeColor="text1"/>
                <w:sz w:val="16"/>
              </w:rPr>
            </w:pPr>
          </w:p>
        </w:tc>
      </w:tr>
      <w:tr w:rsidR="009B121A" w:rsidRPr="0050110B" w14:paraId="6BEDD035" w14:textId="77777777" w:rsidTr="00DC1C4B">
        <w:trPr>
          <w:jc w:val="center"/>
        </w:trPr>
        <w:tc>
          <w:tcPr>
            <w:tcW w:w="1582" w:type="dxa"/>
            <w:shd w:val="clear" w:color="auto" w:fill="auto"/>
            <w:vAlign w:val="bottom"/>
          </w:tcPr>
          <w:p w14:paraId="3342780C" w14:textId="77777777" w:rsidR="009B121A" w:rsidRPr="0050110B" w:rsidRDefault="009B121A" w:rsidP="00DC1C4B">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Continuously cleaning lens</w:t>
            </w:r>
          </w:p>
        </w:tc>
        <w:tc>
          <w:tcPr>
            <w:tcW w:w="2183" w:type="dxa"/>
            <w:shd w:val="clear" w:color="auto" w:fill="auto"/>
          </w:tcPr>
          <w:p w14:paraId="180437E8"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Disposable curved and angled suckers</w:t>
            </w:r>
          </w:p>
        </w:tc>
        <w:tc>
          <w:tcPr>
            <w:tcW w:w="1836" w:type="dxa"/>
            <w:shd w:val="clear" w:color="auto" w:fill="auto"/>
          </w:tcPr>
          <w:p w14:paraId="74E1870F"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Piezoelectric drill is quite useful</w:t>
            </w:r>
          </w:p>
        </w:tc>
        <w:tc>
          <w:tcPr>
            <w:tcW w:w="1600" w:type="dxa"/>
            <w:shd w:val="clear" w:color="auto" w:fill="auto"/>
          </w:tcPr>
          <w:p w14:paraId="0B074B1B"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Instruments with working angles that can be adjusted</w:t>
            </w:r>
          </w:p>
        </w:tc>
        <w:tc>
          <w:tcPr>
            <w:tcW w:w="998" w:type="dxa"/>
            <w:shd w:val="clear" w:color="auto" w:fill="auto"/>
          </w:tcPr>
          <w:p w14:paraId="31D8F9A4" w14:textId="77777777" w:rsidR="009B121A" w:rsidRPr="0050110B" w:rsidRDefault="009B121A" w:rsidP="00DC1C4B">
            <w:pPr>
              <w:rPr>
                <w:rFonts w:ascii="Times New Roman" w:hAnsi="Times New Roman" w:cs="Times New Roman"/>
                <w:color w:val="000000" w:themeColor="text1"/>
                <w:sz w:val="16"/>
              </w:rPr>
            </w:pPr>
          </w:p>
        </w:tc>
      </w:tr>
      <w:tr w:rsidR="009B121A" w:rsidRPr="0050110B" w14:paraId="158A8689" w14:textId="77777777" w:rsidTr="00DC1C4B">
        <w:trPr>
          <w:jc w:val="center"/>
        </w:trPr>
        <w:tc>
          <w:tcPr>
            <w:tcW w:w="1582" w:type="dxa"/>
            <w:shd w:val="clear" w:color="auto" w:fill="auto"/>
            <w:vAlign w:val="bottom"/>
          </w:tcPr>
          <w:p w14:paraId="1D5973F9" w14:textId="77777777" w:rsidR="009B121A" w:rsidRPr="0050110B" w:rsidRDefault="009B121A" w:rsidP="00DC1C4B">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Feasible endoscope holder</w:t>
            </w:r>
          </w:p>
        </w:tc>
        <w:tc>
          <w:tcPr>
            <w:tcW w:w="2183" w:type="dxa"/>
            <w:shd w:val="clear" w:color="auto" w:fill="auto"/>
          </w:tcPr>
          <w:p w14:paraId="0BC2CE88"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Suction  + blunt dissector</w:t>
            </w:r>
          </w:p>
        </w:tc>
        <w:tc>
          <w:tcPr>
            <w:tcW w:w="1836" w:type="dxa"/>
            <w:shd w:val="clear" w:color="auto" w:fill="auto"/>
          </w:tcPr>
          <w:p w14:paraId="4B79FE4A"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Drill that can remove bone without obscuring vision</w:t>
            </w:r>
          </w:p>
        </w:tc>
        <w:tc>
          <w:tcPr>
            <w:tcW w:w="1600" w:type="dxa"/>
            <w:shd w:val="clear" w:color="auto" w:fill="auto"/>
          </w:tcPr>
          <w:p w14:paraId="221D3048"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Tool that can reach structures and disease that are visible by the endoscope</w:t>
            </w:r>
          </w:p>
        </w:tc>
        <w:tc>
          <w:tcPr>
            <w:tcW w:w="998" w:type="dxa"/>
            <w:shd w:val="clear" w:color="auto" w:fill="auto"/>
          </w:tcPr>
          <w:p w14:paraId="54D1F400" w14:textId="77777777" w:rsidR="009B121A" w:rsidRPr="0050110B" w:rsidRDefault="009B121A" w:rsidP="00DC1C4B">
            <w:pPr>
              <w:rPr>
                <w:rFonts w:ascii="Times New Roman" w:hAnsi="Times New Roman" w:cs="Times New Roman"/>
                <w:color w:val="000000" w:themeColor="text1"/>
                <w:sz w:val="16"/>
              </w:rPr>
            </w:pPr>
          </w:p>
        </w:tc>
      </w:tr>
      <w:tr w:rsidR="009B121A" w:rsidRPr="0050110B" w14:paraId="49FE645C" w14:textId="77777777" w:rsidTr="00DC1C4B">
        <w:trPr>
          <w:jc w:val="center"/>
        </w:trPr>
        <w:tc>
          <w:tcPr>
            <w:tcW w:w="1582" w:type="dxa"/>
            <w:shd w:val="clear" w:color="auto" w:fill="auto"/>
            <w:vAlign w:val="bottom"/>
          </w:tcPr>
          <w:p w14:paraId="7E57E3C6" w14:textId="77777777" w:rsidR="009B121A" w:rsidRPr="0050110B" w:rsidRDefault="009B121A" w:rsidP="00DC1C4B">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 xml:space="preserve">Flexible joint  endoscope holder to allow bimanual work is useful but too thick </w:t>
            </w:r>
          </w:p>
        </w:tc>
        <w:tc>
          <w:tcPr>
            <w:tcW w:w="2183" w:type="dxa"/>
            <w:shd w:val="clear" w:color="auto" w:fill="auto"/>
          </w:tcPr>
          <w:p w14:paraId="0CCA1101"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Curved suction</w:t>
            </w:r>
          </w:p>
        </w:tc>
        <w:tc>
          <w:tcPr>
            <w:tcW w:w="1836" w:type="dxa"/>
            <w:shd w:val="clear" w:color="auto" w:fill="auto"/>
          </w:tcPr>
          <w:p w14:paraId="3EFB0065" w14:textId="77777777" w:rsidR="009B121A" w:rsidRPr="0050110B" w:rsidRDefault="009B121A" w:rsidP="00DC1C4B">
            <w:pPr>
              <w:rPr>
                <w:rFonts w:ascii="Times New Roman" w:hAnsi="Times New Roman" w:cs="Times New Roman"/>
                <w:color w:val="000000" w:themeColor="text1"/>
                <w:sz w:val="16"/>
              </w:rPr>
            </w:pPr>
          </w:p>
        </w:tc>
        <w:tc>
          <w:tcPr>
            <w:tcW w:w="1600" w:type="dxa"/>
            <w:shd w:val="clear" w:color="auto" w:fill="auto"/>
          </w:tcPr>
          <w:p w14:paraId="3E4B02E6"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rPr>
              <w:t>Modify the whirly bird instrument as they are too short to dissect cholesteatoma in deep sinus tympani.</w:t>
            </w:r>
          </w:p>
        </w:tc>
        <w:tc>
          <w:tcPr>
            <w:tcW w:w="998" w:type="dxa"/>
            <w:shd w:val="clear" w:color="auto" w:fill="auto"/>
          </w:tcPr>
          <w:p w14:paraId="5EBB1415" w14:textId="77777777" w:rsidR="009B121A" w:rsidRPr="0050110B" w:rsidRDefault="009B121A" w:rsidP="00DC1C4B">
            <w:pPr>
              <w:rPr>
                <w:rFonts w:ascii="Times New Roman" w:hAnsi="Times New Roman" w:cs="Times New Roman"/>
                <w:color w:val="000000" w:themeColor="text1"/>
                <w:sz w:val="16"/>
              </w:rPr>
            </w:pPr>
          </w:p>
        </w:tc>
      </w:tr>
      <w:tr w:rsidR="009B121A" w:rsidRPr="0050110B" w14:paraId="28AD0CAA" w14:textId="77777777" w:rsidTr="00DC1C4B">
        <w:trPr>
          <w:jc w:val="center"/>
        </w:trPr>
        <w:tc>
          <w:tcPr>
            <w:tcW w:w="1582" w:type="dxa"/>
            <w:shd w:val="clear" w:color="auto" w:fill="auto"/>
            <w:vAlign w:val="bottom"/>
          </w:tcPr>
          <w:p w14:paraId="3F5D0B7E" w14:textId="77777777" w:rsidR="009B121A" w:rsidRPr="0050110B" w:rsidRDefault="009B121A" w:rsidP="00DC1C4B">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Endoscope holder to help the two-handed technique</w:t>
            </w:r>
          </w:p>
        </w:tc>
        <w:tc>
          <w:tcPr>
            <w:tcW w:w="2183" w:type="dxa"/>
            <w:shd w:val="clear" w:color="auto" w:fill="auto"/>
          </w:tcPr>
          <w:p w14:paraId="6F8EB417" w14:textId="77777777" w:rsidR="009B121A" w:rsidRPr="0050110B" w:rsidRDefault="009B121A" w:rsidP="00DC1C4B">
            <w:pPr>
              <w:rPr>
                <w:rFonts w:ascii="Times New Roman" w:hAnsi="Times New Roman" w:cs="Times New Roman"/>
                <w:b/>
                <w:color w:val="000000" w:themeColor="text1"/>
                <w:sz w:val="16"/>
                <w:lang w:val="en-CA" w:eastAsia="en-CA"/>
              </w:rPr>
            </w:pPr>
            <w:r w:rsidRPr="0050110B">
              <w:rPr>
                <w:rFonts w:ascii="Times New Roman" w:hAnsi="Times New Roman" w:cs="Times New Roman"/>
                <w:b/>
                <w:color w:val="000000" w:themeColor="text1"/>
                <w:sz w:val="16"/>
                <w:lang w:val="en-CA" w:eastAsia="en-CA"/>
              </w:rPr>
              <w:t>Suction with different angles to suction cholesteatoma matrix at different sites</w:t>
            </w:r>
          </w:p>
        </w:tc>
        <w:tc>
          <w:tcPr>
            <w:tcW w:w="1836" w:type="dxa"/>
            <w:shd w:val="clear" w:color="auto" w:fill="auto"/>
          </w:tcPr>
          <w:p w14:paraId="509FD5F5" w14:textId="77777777" w:rsidR="009B121A" w:rsidRPr="0050110B" w:rsidRDefault="009B121A" w:rsidP="00DC1C4B">
            <w:pPr>
              <w:rPr>
                <w:rFonts w:ascii="Times New Roman" w:hAnsi="Times New Roman" w:cs="Times New Roman"/>
                <w:color w:val="000000" w:themeColor="text1"/>
                <w:sz w:val="16"/>
              </w:rPr>
            </w:pPr>
          </w:p>
        </w:tc>
        <w:tc>
          <w:tcPr>
            <w:tcW w:w="1600" w:type="dxa"/>
            <w:shd w:val="clear" w:color="auto" w:fill="auto"/>
          </w:tcPr>
          <w:p w14:paraId="1EDFFEBC"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Angled shaft to keep hands from bumping into each other</w:t>
            </w:r>
          </w:p>
        </w:tc>
        <w:tc>
          <w:tcPr>
            <w:tcW w:w="998" w:type="dxa"/>
            <w:shd w:val="clear" w:color="auto" w:fill="auto"/>
          </w:tcPr>
          <w:p w14:paraId="123C26E6" w14:textId="77777777" w:rsidR="009B121A" w:rsidRPr="0050110B" w:rsidRDefault="009B121A" w:rsidP="00DC1C4B">
            <w:pPr>
              <w:rPr>
                <w:rFonts w:ascii="Times New Roman" w:hAnsi="Times New Roman" w:cs="Times New Roman"/>
                <w:color w:val="000000" w:themeColor="text1"/>
                <w:sz w:val="16"/>
              </w:rPr>
            </w:pPr>
          </w:p>
        </w:tc>
      </w:tr>
      <w:tr w:rsidR="009B121A" w:rsidRPr="0050110B" w14:paraId="6772827E" w14:textId="77777777" w:rsidTr="00DC1C4B">
        <w:trPr>
          <w:jc w:val="center"/>
        </w:trPr>
        <w:tc>
          <w:tcPr>
            <w:tcW w:w="1582" w:type="dxa"/>
            <w:shd w:val="clear" w:color="auto" w:fill="auto"/>
            <w:vAlign w:val="bottom"/>
          </w:tcPr>
          <w:p w14:paraId="11CB97B3" w14:textId="77777777" w:rsidR="009B121A" w:rsidRPr="0050110B" w:rsidRDefault="009B121A" w:rsidP="00DC1C4B">
            <w:pPr>
              <w:rPr>
                <w:rFonts w:ascii="Times New Roman" w:hAnsi="Times New Roman" w:cs="Times New Roman"/>
                <w:color w:val="000000" w:themeColor="text1"/>
                <w:sz w:val="16"/>
                <w:lang w:val="en-CA" w:eastAsia="en-CA"/>
              </w:rPr>
            </w:pPr>
          </w:p>
        </w:tc>
        <w:tc>
          <w:tcPr>
            <w:tcW w:w="2183" w:type="dxa"/>
            <w:shd w:val="clear" w:color="auto" w:fill="auto"/>
          </w:tcPr>
          <w:p w14:paraId="4A875B82" w14:textId="77777777" w:rsidR="009B121A" w:rsidRPr="0050110B" w:rsidRDefault="009B121A" w:rsidP="00DC1C4B">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Dissection + suction simultaneously</w:t>
            </w:r>
          </w:p>
        </w:tc>
        <w:tc>
          <w:tcPr>
            <w:tcW w:w="1836" w:type="dxa"/>
            <w:shd w:val="clear" w:color="auto" w:fill="auto"/>
          </w:tcPr>
          <w:p w14:paraId="45CE6DE2" w14:textId="77777777" w:rsidR="009B121A" w:rsidRPr="0050110B" w:rsidRDefault="009B121A" w:rsidP="00DC1C4B">
            <w:pPr>
              <w:rPr>
                <w:rFonts w:ascii="Times New Roman" w:hAnsi="Times New Roman" w:cs="Times New Roman"/>
                <w:color w:val="000000" w:themeColor="text1"/>
                <w:sz w:val="16"/>
              </w:rPr>
            </w:pPr>
          </w:p>
        </w:tc>
        <w:tc>
          <w:tcPr>
            <w:tcW w:w="1600" w:type="dxa"/>
            <w:shd w:val="clear" w:color="auto" w:fill="auto"/>
          </w:tcPr>
          <w:p w14:paraId="1B5A40E9"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Remove vascular lesions without causing bleeding</w:t>
            </w:r>
          </w:p>
        </w:tc>
        <w:tc>
          <w:tcPr>
            <w:tcW w:w="998" w:type="dxa"/>
            <w:shd w:val="clear" w:color="auto" w:fill="auto"/>
          </w:tcPr>
          <w:p w14:paraId="7078DAE5" w14:textId="77777777" w:rsidR="009B121A" w:rsidRPr="0050110B" w:rsidRDefault="009B121A" w:rsidP="00DC1C4B">
            <w:pPr>
              <w:rPr>
                <w:rFonts w:ascii="Times New Roman" w:hAnsi="Times New Roman" w:cs="Times New Roman"/>
                <w:color w:val="000000" w:themeColor="text1"/>
                <w:sz w:val="16"/>
              </w:rPr>
            </w:pPr>
          </w:p>
        </w:tc>
      </w:tr>
      <w:tr w:rsidR="009B121A" w:rsidRPr="0050110B" w14:paraId="01F0980E" w14:textId="77777777" w:rsidTr="00DC1C4B">
        <w:trPr>
          <w:jc w:val="center"/>
        </w:trPr>
        <w:tc>
          <w:tcPr>
            <w:tcW w:w="1582" w:type="dxa"/>
            <w:shd w:val="clear" w:color="auto" w:fill="auto"/>
            <w:vAlign w:val="bottom"/>
          </w:tcPr>
          <w:p w14:paraId="2F050CFE" w14:textId="77777777" w:rsidR="009B121A" w:rsidRPr="0050110B" w:rsidRDefault="009B121A" w:rsidP="00DC1C4B">
            <w:pPr>
              <w:rPr>
                <w:rFonts w:ascii="Times New Roman" w:hAnsi="Times New Roman" w:cs="Times New Roman"/>
                <w:color w:val="000000" w:themeColor="text1"/>
                <w:sz w:val="16"/>
                <w:lang w:val="en-CA" w:eastAsia="en-CA"/>
              </w:rPr>
            </w:pPr>
          </w:p>
        </w:tc>
        <w:tc>
          <w:tcPr>
            <w:tcW w:w="2183" w:type="dxa"/>
            <w:shd w:val="clear" w:color="auto" w:fill="auto"/>
          </w:tcPr>
          <w:p w14:paraId="6FD0315B" w14:textId="77777777" w:rsidR="009B121A" w:rsidRPr="0050110B" w:rsidRDefault="009B121A" w:rsidP="00DC1C4B">
            <w:pPr>
              <w:rPr>
                <w:rFonts w:ascii="Times New Roman" w:hAnsi="Times New Roman" w:cs="Times New Roman"/>
                <w:b/>
                <w:color w:val="000000" w:themeColor="text1"/>
                <w:sz w:val="16"/>
                <w:lang w:val="en-CA" w:eastAsia="en-CA"/>
              </w:rPr>
            </w:pPr>
            <w:r w:rsidRPr="0050110B">
              <w:rPr>
                <w:rFonts w:ascii="Times New Roman" w:hAnsi="Times New Roman" w:cs="Times New Roman"/>
                <w:b/>
                <w:color w:val="000000" w:themeColor="text1"/>
                <w:sz w:val="16"/>
                <w:lang w:val="en-CA" w:eastAsia="en-CA"/>
              </w:rPr>
              <w:t>Improved curved suctions able to reach and aspirate cholesteatoma matrix from attic and sinus tympani (difficult to reach areas) current Storz curved suctions are too flimsy, thin and long</w:t>
            </w:r>
          </w:p>
        </w:tc>
        <w:tc>
          <w:tcPr>
            <w:tcW w:w="1836" w:type="dxa"/>
            <w:shd w:val="clear" w:color="auto" w:fill="auto"/>
          </w:tcPr>
          <w:p w14:paraId="21025C08" w14:textId="77777777" w:rsidR="009B121A" w:rsidRPr="0050110B" w:rsidRDefault="009B121A" w:rsidP="00DC1C4B">
            <w:pPr>
              <w:rPr>
                <w:rFonts w:ascii="Times New Roman" w:hAnsi="Times New Roman" w:cs="Times New Roman"/>
                <w:color w:val="000000" w:themeColor="text1"/>
                <w:sz w:val="16"/>
              </w:rPr>
            </w:pPr>
          </w:p>
        </w:tc>
        <w:tc>
          <w:tcPr>
            <w:tcW w:w="1600" w:type="dxa"/>
            <w:shd w:val="clear" w:color="auto" w:fill="auto"/>
          </w:tcPr>
          <w:p w14:paraId="72916F00"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Specialized for coagulations</w:t>
            </w:r>
          </w:p>
        </w:tc>
        <w:tc>
          <w:tcPr>
            <w:tcW w:w="998" w:type="dxa"/>
            <w:shd w:val="clear" w:color="auto" w:fill="auto"/>
          </w:tcPr>
          <w:p w14:paraId="505C59DF" w14:textId="77777777" w:rsidR="009B121A" w:rsidRPr="0050110B" w:rsidRDefault="009B121A" w:rsidP="00DC1C4B">
            <w:pPr>
              <w:rPr>
                <w:rFonts w:ascii="Times New Roman" w:hAnsi="Times New Roman" w:cs="Times New Roman"/>
                <w:color w:val="000000" w:themeColor="text1"/>
                <w:sz w:val="16"/>
              </w:rPr>
            </w:pPr>
          </w:p>
        </w:tc>
      </w:tr>
      <w:tr w:rsidR="009B121A" w:rsidRPr="0050110B" w14:paraId="27869C4B" w14:textId="77777777" w:rsidTr="00DC1C4B">
        <w:trPr>
          <w:jc w:val="center"/>
        </w:trPr>
        <w:tc>
          <w:tcPr>
            <w:tcW w:w="1582" w:type="dxa"/>
            <w:shd w:val="clear" w:color="auto" w:fill="auto"/>
            <w:vAlign w:val="bottom"/>
          </w:tcPr>
          <w:p w14:paraId="060614FA" w14:textId="77777777" w:rsidR="009B121A" w:rsidRPr="0050110B" w:rsidRDefault="009B121A" w:rsidP="00DC1C4B">
            <w:pPr>
              <w:rPr>
                <w:rFonts w:ascii="Times New Roman" w:hAnsi="Times New Roman" w:cs="Times New Roman"/>
                <w:color w:val="000000" w:themeColor="text1"/>
                <w:sz w:val="16"/>
                <w:lang w:val="en-CA" w:eastAsia="en-CA"/>
              </w:rPr>
            </w:pPr>
          </w:p>
        </w:tc>
        <w:tc>
          <w:tcPr>
            <w:tcW w:w="2183" w:type="dxa"/>
            <w:shd w:val="clear" w:color="auto" w:fill="auto"/>
          </w:tcPr>
          <w:p w14:paraId="325F5DAA" w14:textId="77777777" w:rsidR="009B121A" w:rsidRPr="0050110B" w:rsidRDefault="009B121A" w:rsidP="00DC1C4B">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Suction smoke during laser surgery (separate or  mounted on the laser tip)</w:t>
            </w:r>
          </w:p>
        </w:tc>
        <w:tc>
          <w:tcPr>
            <w:tcW w:w="1836" w:type="dxa"/>
            <w:shd w:val="clear" w:color="auto" w:fill="auto"/>
          </w:tcPr>
          <w:p w14:paraId="0F991EFD" w14:textId="77777777" w:rsidR="009B121A" w:rsidRPr="0050110B" w:rsidRDefault="009B121A" w:rsidP="00DC1C4B">
            <w:pPr>
              <w:rPr>
                <w:rFonts w:ascii="Times New Roman" w:hAnsi="Times New Roman" w:cs="Times New Roman"/>
                <w:color w:val="000000" w:themeColor="text1"/>
                <w:sz w:val="16"/>
              </w:rPr>
            </w:pPr>
          </w:p>
        </w:tc>
        <w:tc>
          <w:tcPr>
            <w:tcW w:w="1600" w:type="dxa"/>
            <w:shd w:val="clear" w:color="auto" w:fill="auto"/>
          </w:tcPr>
          <w:p w14:paraId="00468B25"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rPr>
              <w:t>Mechanical scalpel and/or curette</w:t>
            </w:r>
          </w:p>
        </w:tc>
        <w:tc>
          <w:tcPr>
            <w:tcW w:w="998" w:type="dxa"/>
            <w:shd w:val="clear" w:color="auto" w:fill="auto"/>
          </w:tcPr>
          <w:p w14:paraId="2D54C141" w14:textId="77777777" w:rsidR="009B121A" w:rsidRPr="0050110B" w:rsidRDefault="009B121A" w:rsidP="00DC1C4B">
            <w:pPr>
              <w:rPr>
                <w:rFonts w:ascii="Times New Roman" w:hAnsi="Times New Roman" w:cs="Times New Roman"/>
                <w:color w:val="000000" w:themeColor="text1"/>
                <w:sz w:val="16"/>
              </w:rPr>
            </w:pPr>
          </w:p>
        </w:tc>
      </w:tr>
      <w:tr w:rsidR="009B121A" w:rsidRPr="0050110B" w14:paraId="2EDD7C1A" w14:textId="77777777" w:rsidTr="00DC1C4B">
        <w:trPr>
          <w:jc w:val="center"/>
        </w:trPr>
        <w:tc>
          <w:tcPr>
            <w:tcW w:w="1582" w:type="dxa"/>
            <w:shd w:val="clear" w:color="auto" w:fill="auto"/>
            <w:vAlign w:val="bottom"/>
          </w:tcPr>
          <w:p w14:paraId="72269FE7" w14:textId="77777777" w:rsidR="009B121A" w:rsidRPr="0050110B" w:rsidRDefault="009B121A" w:rsidP="00DC1C4B">
            <w:pPr>
              <w:rPr>
                <w:rFonts w:ascii="Times New Roman" w:hAnsi="Times New Roman" w:cs="Times New Roman"/>
                <w:color w:val="000000" w:themeColor="text1"/>
                <w:sz w:val="16"/>
                <w:lang w:val="en-CA" w:eastAsia="en-CA"/>
              </w:rPr>
            </w:pPr>
          </w:p>
        </w:tc>
        <w:tc>
          <w:tcPr>
            <w:tcW w:w="2183" w:type="dxa"/>
            <w:shd w:val="clear" w:color="auto" w:fill="auto"/>
          </w:tcPr>
          <w:p w14:paraId="4ED16162" w14:textId="77777777" w:rsidR="009B121A" w:rsidRPr="0050110B" w:rsidRDefault="009B121A" w:rsidP="00DC1C4B">
            <w:pPr>
              <w:rPr>
                <w:rFonts w:ascii="Times New Roman" w:hAnsi="Times New Roman" w:cs="Times New Roman"/>
                <w:b/>
                <w:color w:val="000000" w:themeColor="text1"/>
                <w:sz w:val="16"/>
                <w:lang w:val="en-CA" w:eastAsia="en-CA"/>
              </w:rPr>
            </w:pPr>
            <w:r w:rsidRPr="0050110B">
              <w:rPr>
                <w:rFonts w:ascii="Times New Roman" w:hAnsi="Times New Roman" w:cs="Times New Roman"/>
                <w:b/>
                <w:color w:val="000000" w:themeColor="text1"/>
                <w:sz w:val="16"/>
                <w:lang w:val="en-CA" w:eastAsia="en-CA"/>
              </w:rPr>
              <w:t>Suction specifically designed for sinus tympani</w:t>
            </w:r>
          </w:p>
        </w:tc>
        <w:tc>
          <w:tcPr>
            <w:tcW w:w="1836" w:type="dxa"/>
            <w:shd w:val="clear" w:color="auto" w:fill="auto"/>
          </w:tcPr>
          <w:p w14:paraId="5191C398" w14:textId="77777777" w:rsidR="009B121A" w:rsidRPr="0050110B" w:rsidRDefault="009B121A" w:rsidP="00DC1C4B">
            <w:pPr>
              <w:rPr>
                <w:rFonts w:ascii="Times New Roman" w:hAnsi="Times New Roman" w:cs="Times New Roman"/>
                <w:color w:val="000000" w:themeColor="text1"/>
                <w:sz w:val="16"/>
              </w:rPr>
            </w:pPr>
          </w:p>
        </w:tc>
        <w:tc>
          <w:tcPr>
            <w:tcW w:w="1600" w:type="dxa"/>
            <w:shd w:val="clear" w:color="auto" w:fill="auto"/>
          </w:tcPr>
          <w:p w14:paraId="600973A3" w14:textId="77777777" w:rsidR="009B121A" w:rsidRPr="0050110B" w:rsidRDefault="009B121A" w:rsidP="00DC1C4B">
            <w:pPr>
              <w:rPr>
                <w:rFonts w:ascii="Times New Roman" w:hAnsi="Times New Roman" w:cs="Times New Roman"/>
                <w:color w:val="000000" w:themeColor="text1"/>
                <w:sz w:val="16"/>
              </w:rPr>
            </w:pPr>
          </w:p>
        </w:tc>
        <w:tc>
          <w:tcPr>
            <w:tcW w:w="998" w:type="dxa"/>
            <w:shd w:val="clear" w:color="auto" w:fill="auto"/>
          </w:tcPr>
          <w:p w14:paraId="65A610C0" w14:textId="77777777" w:rsidR="009B121A" w:rsidRPr="0050110B" w:rsidRDefault="009B121A" w:rsidP="00DC1C4B">
            <w:pPr>
              <w:rPr>
                <w:rFonts w:ascii="Times New Roman" w:hAnsi="Times New Roman" w:cs="Times New Roman"/>
                <w:color w:val="000000" w:themeColor="text1"/>
                <w:sz w:val="16"/>
              </w:rPr>
            </w:pPr>
          </w:p>
        </w:tc>
      </w:tr>
    </w:tbl>
    <w:p w14:paraId="01EECFEF" w14:textId="77777777" w:rsidR="0023081C" w:rsidRPr="0050110B" w:rsidRDefault="0023081C" w:rsidP="00690D4D">
      <w:pPr>
        <w:spacing w:line="360" w:lineRule="auto"/>
        <w:rPr>
          <w:rFonts w:ascii="Times New Roman" w:hAnsi="Times New Roman" w:cs="Times New Roman"/>
          <w:color w:val="000000" w:themeColor="text1"/>
        </w:rPr>
      </w:pPr>
    </w:p>
    <w:p w14:paraId="41ABB92C" w14:textId="77777777" w:rsidR="00281516" w:rsidRPr="0050110B" w:rsidRDefault="0084366F" w:rsidP="00690D4D">
      <w:pPr>
        <w:spacing w:line="36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There were 21 comments</w:t>
      </w:r>
      <w:r w:rsidRPr="0050110B">
        <w:rPr>
          <w:rFonts w:ascii="Times New Roman" w:hAnsi="Times New Roman" w:cs="Times New Roman"/>
          <w:color w:val="000000" w:themeColor="text1"/>
        </w:rPr>
        <w:t xml:space="preserve"> </w:t>
      </w:r>
      <w:r w:rsidR="0025580A" w:rsidRPr="0050110B">
        <w:rPr>
          <w:rFonts w:ascii="Times New Roman" w:hAnsi="Times New Roman" w:cs="Times New Roman"/>
          <w:color w:val="000000" w:themeColor="text1"/>
        </w:rPr>
        <w:t xml:space="preserve">to the </w:t>
      </w:r>
      <w:r>
        <w:rPr>
          <w:rFonts w:ascii="Times New Roman" w:hAnsi="Times New Roman" w:cs="Times New Roman"/>
          <w:color w:val="000000" w:themeColor="text1"/>
        </w:rPr>
        <w:t>prompt</w:t>
      </w:r>
      <w:r w:rsidR="0025580A" w:rsidRPr="0050110B">
        <w:rPr>
          <w:rFonts w:ascii="Times New Roman" w:hAnsi="Times New Roman" w:cs="Times New Roman"/>
          <w:color w:val="000000" w:themeColor="text1"/>
        </w:rPr>
        <w:t xml:space="preserve">: “Are there any other instruments that you would like to see modified or developed for endoscopic ear surgery? Please give examples” </w:t>
      </w:r>
      <w:r>
        <w:rPr>
          <w:rFonts w:ascii="Times New Roman" w:hAnsi="Times New Roman" w:cs="Times New Roman"/>
          <w:color w:val="000000" w:themeColor="text1"/>
        </w:rPr>
        <w:t xml:space="preserve">and these </w:t>
      </w:r>
      <w:r w:rsidR="0025580A" w:rsidRPr="0050110B">
        <w:rPr>
          <w:rFonts w:ascii="Times New Roman" w:hAnsi="Times New Roman" w:cs="Times New Roman"/>
          <w:color w:val="000000" w:themeColor="text1"/>
        </w:rPr>
        <w:t xml:space="preserve">are reported in Table 1.  The comments included 8 (38%) addressing the need for new instruments to reach structures that can be seen by endoscopes but not reached by current instrumentation, 10 (48%) addressing the need for improved dissection </w:t>
      </w:r>
      <w:r w:rsidR="0025580A" w:rsidRPr="0050110B">
        <w:rPr>
          <w:rFonts w:ascii="Times New Roman" w:hAnsi="Times New Roman" w:cs="Times New Roman"/>
          <w:color w:val="000000" w:themeColor="text1"/>
        </w:rPr>
        <w:t xml:space="preserve">and removal of cholesteatoma, 4 (19%) addressing the need for improved bone removal, 6 (29%) addressing the need for improved bleeding control, and 1 (5%) addressing the need for keeping the lens clean). No comments specifically addressed the need for development of instruments to address the challenge of positioning </w:t>
      </w:r>
      <w:r w:rsidR="0025580A" w:rsidRPr="0050110B">
        <w:rPr>
          <w:rFonts w:ascii="Times New Roman" w:hAnsi="Times New Roman" w:cs="Times New Roman"/>
          <w:color w:val="000000" w:themeColor="text1"/>
        </w:rPr>
        <w:t>soft tissue grafts.</w:t>
      </w:r>
    </w:p>
    <w:p w14:paraId="73EBB369" w14:textId="77777777" w:rsidR="00833647" w:rsidRPr="0050110B" w:rsidRDefault="00833647" w:rsidP="00690D4D">
      <w:pPr>
        <w:spacing w:line="360" w:lineRule="auto"/>
        <w:rPr>
          <w:rFonts w:ascii="Times New Roman" w:hAnsi="Times New Roman" w:cs="Times New Roman"/>
          <w:color w:val="000000" w:themeColor="text1"/>
        </w:rPr>
      </w:pPr>
    </w:p>
    <w:p w14:paraId="344EBF9A" w14:textId="77777777" w:rsidR="00845578" w:rsidRDefault="0025580A" w:rsidP="00690D4D">
      <w:pPr>
        <w:pStyle w:val="Heading2"/>
        <w:spacing w:line="360" w:lineRule="auto"/>
        <w:rPr>
          <w:rFonts w:ascii="Times New Roman" w:hAnsi="Times New Roman" w:cs="Times New Roman"/>
          <w:b/>
          <w:color w:val="000000" w:themeColor="text1"/>
          <w:sz w:val="24"/>
          <w:szCs w:val="24"/>
        </w:rPr>
      </w:pPr>
      <w:r w:rsidRPr="0050110B">
        <w:rPr>
          <w:rFonts w:ascii="Times New Roman" w:hAnsi="Times New Roman" w:cs="Times New Roman"/>
          <w:b/>
          <w:color w:val="000000" w:themeColor="text1"/>
          <w:sz w:val="24"/>
          <w:szCs w:val="24"/>
        </w:rPr>
        <w:t xml:space="preserve">Discussion: </w:t>
      </w:r>
    </w:p>
    <w:p w14:paraId="4C19458B" w14:textId="77777777" w:rsidR="00FE66E5" w:rsidRPr="00EA3793" w:rsidRDefault="00FE66E5" w:rsidP="00EA3793"/>
    <w:p w14:paraId="008DD418" w14:textId="77777777" w:rsidR="0069326C" w:rsidRPr="0050110B" w:rsidRDefault="0025580A" w:rsidP="00690D4D">
      <w:pPr>
        <w:spacing w:line="360" w:lineRule="auto"/>
        <w:ind w:firstLine="720"/>
        <w:rPr>
          <w:rFonts w:ascii="Times New Roman" w:hAnsi="Times New Roman" w:cs="Times New Roman"/>
          <w:color w:val="000000" w:themeColor="text1"/>
          <w:lang w:val="en-CA"/>
        </w:rPr>
      </w:pPr>
      <w:r w:rsidRPr="0050110B">
        <w:rPr>
          <w:rFonts w:ascii="Times New Roman" w:hAnsi="Times New Roman" w:cs="Times New Roman"/>
          <w:color w:val="000000" w:themeColor="text1"/>
        </w:rPr>
        <w:t xml:space="preserve">We have conducted a cross-sectional mixed-methods survey to identify, quantify, and describe the challenges otologists </w:t>
      </w:r>
      <w:r w:rsidRPr="0050110B">
        <w:rPr>
          <w:rFonts w:ascii="Times New Roman" w:hAnsi="Times New Roman" w:cs="Times New Roman"/>
          <w:color w:val="000000" w:themeColor="text1"/>
        </w:rPr>
        <w:t xml:space="preserve">face with TEES. A recent survey of </w:t>
      </w:r>
      <w:r w:rsidR="00780ACE">
        <w:rPr>
          <w:rFonts w:ascii="Times New Roman" w:hAnsi="Times New Roman" w:cs="Times New Roman"/>
          <w:color w:val="000000" w:themeColor="text1"/>
        </w:rPr>
        <w:t xml:space="preserve">Canadian otologists </w:t>
      </w:r>
      <w:r w:rsidRPr="0050110B">
        <w:rPr>
          <w:rFonts w:ascii="Times New Roman" w:hAnsi="Times New Roman" w:cs="Times New Roman"/>
          <w:color w:val="000000" w:themeColor="text1"/>
          <w:lang w:val="en-CA"/>
        </w:rPr>
        <w:t>found the following factors difficult with TEES: single-handed surgery, efficiency/operative time, technical difficulty, cost, managing bleeding</w:t>
      </w:r>
      <w:r w:rsidR="007E18AA" w:rsidRPr="0050110B">
        <w:rPr>
          <w:rFonts w:ascii="Times New Roman" w:hAnsi="Times New Roman" w:cs="Times New Roman"/>
          <w:color w:val="000000" w:themeColor="text1"/>
          <w:lang w:val="en-CA"/>
        </w:rPr>
        <w:fldChar w:fldCharType="begin" w:fldLock="1"/>
      </w:r>
      <w:r w:rsidRPr="0050110B">
        <w:rPr>
          <w:rFonts w:ascii="Times New Roman" w:hAnsi="Times New Roman" w:cs="Times New Roman"/>
          <w:color w:val="000000" w:themeColor="text1"/>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7E18AA" w:rsidRPr="0050110B">
        <w:rPr>
          <w:rFonts w:ascii="Times New Roman" w:hAnsi="Times New Roman" w:cs="Times New Roman"/>
          <w:color w:val="000000" w:themeColor="text1"/>
          <w:lang w:val="en-CA"/>
        </w:rPr>
        <w:fldChar w:fldCharType="separate"/>
      </w:r>
      <w:r w:rsidRPr="0050110B">
        <w:rPr>
          <w:rFonts w:ascii="Times New Roman" w:hAnsi="Times New Roman" w:cs="Times New Roman"/>
          <w:noProof/>
          <w:color w:val="000000" w:themeColor="text1"/>
          <w:vertAlign w:val="superscript"/>
          <w:lang w:val="en-CA"/>
        </w:rPr>
        <w:t>6</w:t>
      </w:r>
      <w:r w:rsidR="007E18AA" w:rsidRPr="0050110B">
        <w:rPr>
          <w:rFonts w:ascii="Times New Roman" w:hAnsi="Times New Roman" w:cs="Times New Roman"/>
          <w:color w:val="000000" w:themeColor="text1"/>
          <w:lang w:val="en-CA"/>
        </w:rPr>
        <w:fldChar w:fldCharType="end"/>
      </w:r>
      <w:r w:rsidRPr="0050110B">
        <w:rPr>
          <w:rFonts w:ascii="Times New Roman" w:hAnsi="Times New Roman" w:cs="Times New Roman"/>
          <w:color w:val="000000" w:themeColor="text1"/>
          <w:lang w:val="en-CA"/>
        </w:rPr>
        <w:t>. This questionnaire was intended to build upon those findings by measuring the degree to which surgeons experience specific challenges during surgery to guide the development of otoendoscopic instrumentation that could facilitate such surgery. By distributing this survey to otologists with an interest in otoendoscopic surgery internationally, a broad range of opinion and experience has been captured. The survey reveals a strong perception of need for improved instrumentation</w:t>
      </w:r>
      <w:r w:rsidR="008C2AD1">
        <w:rPr>
          <w:rFonts w:ascii="Times New Roman" w:hAnsi="Times New Roman" w:cs="Times New Roman"/>
          <w:color w:val="000000" w:themeColor="text1"/>
          <w:lang w:val="en-CA"/>
        </w:rPr>
        <w:t>,</w:t>
      </w:r>
      <w:r w:rsidRPr="0050110B">
        <w:rPr>
          <w:rFonts w:ascii="Times New Roman" w:hAnsi="Times New Roman" w:cs="Times New Roman"/>
          <w:color w:val="000000" w:themeColor="text1"/>
          <w:lang w:val="en-CA"/>
        </w:rPr>
        <w:t xml:space="preserve"> particularly to facilitate dissection in areas that are beyond the reach of conventional instruments but can be seen clearly with endoscopy. </w:t>
      </w:r>
    </w:p>
    <w:p w14:paraId="5C0E5417" w14:textId="77777777" w:rsidR="00845578" w:rsidRPr="0050110B" w:rsidRDefault="00845578" w:rsidP="00690D4D">
      <w:pPr>
        <w:spacing w:line="360" w:lineRule="auto"/>
        <w:rPr>
          <w:rFonts w:ascii="Times New Roman" w:hAnsi="Times New Roman" w:cs="Times New Roman"/>
          <w:color w:val="000000" w:themeColor="text1"/>
          <w:lang w:val="en-CA"/>
        </w:rPr>
      </w:pPr>
    </w:p>
    <w:p w14:paraId="2CBCD91D" w14:textId="77777777" w:rsidR="00DD3874" w:rsidRPr="0050110B" w:rsidRDefault="0025580A" w:rsidP="00690D4D">
      <w:pPr>
        <w:spacing w:line="360" w:lineRule="auto"/>
        <w:rPr>
          <w:rFonts w:ascii="Times New Roman" w:hAnsi="Times New Roman" w:cs="Times New Roman"/>
          <w:i/>
          <w:color w:val="000000" w:themeColor="text1"/>
          <w:lang w:val="en-CA"/>
        </w:rPr>
      </w:pPr>
      <w:r w:rsidRPr="0050110B">
        <w:rPr>
          <w:rFonts w:ascii="Times New Roman" w:hAnsi="Times New Roman" w:cs="Times New Roman"/>
          <w:i/>
          <w:color w:val="000000" w:themeColor="text1"/>
          <w:lang w:val="en-CA"/>
        </w:rPr>
        <w:t>Reaching structures &amp; cholesteatoma removal</w:t>
      </w:r>
    </w:p>
    <w:p w14:paraId="63E1FBE9" w14:textId="77777777" w:rsidR="00BF28F5" w:rsidRPr="0050110B" w:rsidRDefault="0025580A" w:rsidP="00690D4D">
      <w:pPr>
        <w:spacing w:line="360" w:lineRule="auto"/>
        <w:ind w:firstLine="720"/>
        <w:rPr>
          <w:rFonts w:ascii="Times New Roman" w:hAnsi="Times New Roman" w:cs="Times New Roman"/>
          <w:color w:val="000000" w:themeColor="text1"/>
          <w:lang w:val="en-CA"/>
        </w:rPr>
      </w:pPr>
      <w:r w:rsidRPr="0050110B">
        <w:rPr>
          <w:rFonts w:ascii="Times New Roman" w:hAnsi="Times New Roman" w:cs="Times New Roman"/>
          <w:color w:val="000000" w:themeColor="text1"/>
          <w:lang w:val="en-CA"/>
        </w:rPr>
        <w:t xml:space="preserve">By providing a wide-angled view and placing illumination with the point of sight beyond the confines of the ear canal, with the additional option of a 30°, 45° or 70° off-axis view, the endoscope provides clear visualisation of structures that are obscured from view with the direct line of sight of an operating microscope.  Current otologic instruments have been developed for use </w:t>
      </w:r>
      <w:r w:rsidR="00611B06">
        <w:rPr>
          <w:rFonts w:ascii="Times New Roman" w:hAnsi="Times New Roman" w:cs="Times New Roman"/>
          <w:color w:val="000000" w:themeColor="text1"/>
          <w:lang w:val="en-CA"/>
        </w:rPr>
        <w:t>with</w:t>
      </w:r>
      <w:r w:rsidRPr="0050110B">
        <w:rPr>
          <w:rFonts w:ascii="Times New Roman" w:hAnsi="Times New Roman" w:cs="Times New Roman"/>
          <w:color w:val="000000" w:themeColor="text1"/>
          <w:lang w:val="en-CA"/>
        </w:rPr>
        <w:t xml:space="preserve"> the operating microscope and </w:t>
      </w:r>
      <w:r w:rsidR="00611B06">
        <w:rPr>
          <w:rFonts w:ascii="Times New Roman" w:hAnsi="Times New Roman" w:cs="Times New Roman"/>
          <w:color w:val="000000" w:themeColor="text1"/>
          <w:lang w:val="en-CA"/>
        </w:rPr>
        <w:t xml:space="preserve">often </w:t>
      </w:r>
      <w:r w:rsidRPr="0050110B">
        <w:rPr>
          <w:rFonts w:ascii="Times New Roman" w:hAnsi="Times New Roman" w:cs="Times New Roman"/>
          <w:color w:val="000000" w:themeColor="text1"/>
          <w:lang w:val="en-CA"/>
        </w:rPr>
        <w:t xml:space="preserve">cannot reach to the limits of what is now visible with </w:t>
      </w:r>
      <w:r w:rsidRPr="0050110B">
        <w:rPr>
          <w:rFonts w:ascii="Times New Roman" w:hAnsi="Times New Roman" w:cs="Times New Roman"/>
          <w:color w:val="000000" w:themeColor="text1"/>
          <w:lang w:val="en-CA"/>
        </w:rPr>
        <w:lastRenderedPageBreak/>
        <w:t xml:space="preserve">endoscopes. </w:t>
      </w:r>
      <w:r w:rsidRPr="0050110B">
        <w:rPr>
          <w:rStyle w:val="normaltextrun"/>
          <w:rFonts w:ascii="Times New Roman" w:hAnsi="Times New Roman" w:cs="Times New Roman"/>
          <w:color w:val="000000" w:themeColor="text1"/>
          <w:shd w:val="clear" w:color="auto" w:fill="FFFFFF"/>
        </w:rPr>
        <w:t>While specialized instruments with curved tips have been developed for this purpose</w:t>
      </w:r>
      <w:r w:rsidR="007E18AA"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7E18AA"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3</w:t>
      </w:r>
      <w:r w:rsidR="007E18AA"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xml:space="preserve">, our survey reveals the highest need for endoscopic instrumentation is a more extended </w:t>
      </w:r>
      <w:r w:rsidR="00611B06">
        <w:rPr>
          <w:rStyle w:val="normaltextrun"/>
          <w:rFonts w:ascii="Times New Roman" w:hAnsi="Times New Roman" w:cs="Times New Roman"/>
          <w:color w:val="000000" w:themeColor="text1"/>
          <w:shd w:val="clear" w:color="auto" w:fill="FFFFFF"/>
        </w:rPr>
        <w:t xml:space="preserve">and wider </w:t>
      </w:r>
      <w:r w:rsidRPr="0050110B">
        <w:rPr>
          <w:rStyle w:val="normaltextrun"/>
          <w:rFonts w:ascii="Times New Roman" w:hAnsi="Times New Roman" w:cs="Times New Roman"/>
          <w:color w:val="000000" w:themeColor="text1"/>
          <w:shd w:val="clear" w:color="auto" w:fill="FFFFFF"/>
        </w:rPr>
        <w:t xml:space="preserve">reach.  Of note, this need was higher among surgeons that </w:t>
      </w:r>
      <w:r w:rsidRPr="0050110B">
        <w:rPr>
          <w:rFonts w:ascii="Times New Roman" w:hAnsi="Times New Roman" w:cs="Times New Roman"/>
          <w:color w:val="000000" w:themeColor="text1"/>
          <w:lang w:val="en-CA"/>
        </w:rPr>
        <w:t>perform a greater proportion of cases with TEES. This may be because surgeons who perform fewer TEES may be more inclined to use a more invasive open approach with more extensive bone removal to gain access to the difficult areas. Perhaps surprisingly, the degree of need for these challenges did not differ amongst respondents depending on their use of specialized TEES instrument sets. This suggests reaching structures as well as dissection and removal of cholesteatoma remain significant challenges despite the availability of current TEES instrumentation.  Certainly, these results suggest that future instrument development should focus on instruments that improve our ability to reach structures and facilitate dissection and removal of cholesteatoma.</w:t>
      </w:r>
    </w:p>
    <w:p w14:paraId="6F89F355" w14:textId="77777777" w:rsidR="005903F4" w:rsidRPr="0050110B" w:rsidRDefault="005903F4" w:rsidP="00690D4D">
      <w:pPr>
        <w:spacing w:line="360" w:lineRule="auto"/>
        <w:rPr>
          <w:rFonts w:ascii="Times New Roman" w:hAnsi="Times New Roman" w:cs="Times New Roman"/>
          <w:color w:val="000000" w:themeColor="text1"/>
        </w:rPr>
      </w:pPr>
    </w:p>
    <w:p w14:paraId="1A48EDFB" w14:textId="77777777" w:rsidR="00524F1F" w:rsidRPr="0050110B" w:rsidRDefault="0025580A" w:rsidP="00690D4D">
      <w:pPr>
        <w:pStyle w:val="Heading3"/>
        <w:spacing w:line="360" w:lineRule="auto"/>
        <w:rPr>
          <w:rFonts w:ascii="Times New Roman" w:hAnsi="Times New Roman" w:cs="Times New Roman"/>
          <w:i/>
          <w:color w:val="000000" w:themeColor="text1"/>
          <w:lang w:val="en-CA"/>
        </w:rPr>
      </w:pPr>
      <w:r w:rsidRPr="0050110B">
        <w:rPr>
          <w:rFonts w:ascii="Times New Roman" w:hAnsi="Times New Roman" w:cs="Times New Roman"/>
          <w:i/>
          <w:color w:val="000000" w:themeColor="text1"/>
          <w:lang w:val="en-CA"/>
        </w:rPr>
        <w:t>Cutting and removing bone</w:t>
      </w:r>
    </w:p>
    <w:p w14:paraId="7ADE7173" w14:textId="77777777" w:rsidR="00F95BB8"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While straight and angled endoscopes facilitate a broader field of view than line-of-sight microscopic surgery, bone removal </w:t>
      </w:r>
      <w:r w:rsidR="00A218CC">
        <w:rPr>
          <w:rFonts w:ascii="Times New Roman" w:hAnsi="Times New Roman" w:cs="Times New Roman"/>
          <w:color w:val="000000" w:themeColor="text1"/>
        </w:rPr>
        <w:t>may</w:t>
      </w:r>
      <w:r w:rsidR="00A218CC" w:rsidRPr="0050110B">
        <w:rPr>
          <w:rFonts w:ascii="Times New Roman" w:hAnsi="Times New Roman" w:cs="Times New Roman"/>
          <w:color w:val="000000" w:themeColor="text1"/>
        </w:rPr>
        <w:t xml:space="preserve"> </w:t>
      </w:r>
      <w:r w:rsidRPr="0050110B">
        <w:rPr>
          <w:rFonts w:ascii="Times New Roman" w:hAnsi="Times New Roman" w:cs="Times New Roman"/>
          <w:color w:val="000000" w:themeColor="text1"/>
        </w:rPr>
        <w:t xml:space="preserve">still </w:t>
      </w:r>
      <w:r w:rsidR="00A218CC">
        <w:rPr>
          <w:rFonts w:ascii="Times New Roman" w:hAnsi="Times New Roman" w:cs="Times New Roman"/>
          <w:color w:val="000000" w:themeColor="text1"/>
        </w:rPr>
        <w:t xml:space="preserve">be </w:t>
      </w:r>
      <w:r w:rsidRPr="0050110B">
        <w:rPr>
          <w:rFonts w:ascii="Times New Roman" w:hAnsi="Times New Roman" w:cs="Times New Roman"/>
          <w:color w:val="000000" w:themeColor="text1"/>
        </w:rPr>
        <w:t xml:space="preserve">necessary for visualization and access. For cholesteatoma surgery, the scutum and adjacent canal wall must often be removed and, for any TEES access, canalplasty can be required if the bony meatus is unusually narrow or curved. Currently, bone removal can be accomplished with bone curettes, osteotomes, drills, and ultrasonic instruments. Nevertheless, our survey shows this remains a challenging task in endoscopic ear surgery. The degree of need for easier bone removal was not significantly dependent on the surgeon’s </w:t>
      </w:r>
      <w:r w:rsidR="00A218CC">
        <w:rPr>
          <w:rFonts w:ascii="Times New Roman" w:hAnsi="Times New Roman" w:cs="Times New Roman"/>
          <w:color w:val="000000" w:themeColor="text1"/>
        </w:rPr>
        <w:t>use</w:t>
      </w:r>
      <w:r w:rsidR="00A218CC" w:rsidRPr="0050110B">
        <w:rPr>
          <w:rFonts w:ascii="Times New Roman" w:hAnsi="Times New Roman" w:cs="Times New Roman"/>
          <w:color w:val="000000" w:themeColor="text1"/>
        </w:rPr>
        <w:t xml:space="preserve"> </w:t>
      </w:r>
      <w:r w:rsidRPr="0050110B">
        <w:rPr>
          <w:rFonts w:ascii="Times New Roman" w:hAnsi="Times New Roman" w:cs="Times New Roman"/>
          <w:color w:val="000000" w:themeColor="text1"/>
        </w:rPr>
        <w:t xml:space="preserve">of a specialized TEES instrument set or the proportion of middle ear cases accomplished with TEES. This may relate to some of the limitations with each of the current bone removal techniques: bone curettes offer precise bone removal, however, bone removal is slow and removal of large amounts of dense bone is difficult; osteotomes may be imprecise </w:t>
      </w:r>
      <w:r w:rsidR="00A218CC">
        <w:rPr>
          <w:rFonts w:ascii="Times New Roman" w:hAnsi="Times New Roman" w:cs="Times New Roman"/>
          <w:color w:val="000000" w:themeColor="text1"/>
        </w:rPr>
        <w:t xml:space="preserve">when </w:t>
      </w:r>
      <w:r w:rsidRPr="0050110B">
        <w:rPr>
          <w:rFonts w:ascii="Times New Roman" w:hAnsi="Times New Roman" w:cs="Times New Roman"/>
          <w:color w:val="000000" w:themeColor="text1"/>
        </w:rPr>
        <w:t>working along endoscopes in the confines of the ear canal; use of drills is impeded by accumulation of bone dust as simultaneous suction is not available with one-handed surgery; ultrasonic bone removal tools, while effective, also obscure the field somewhat with irrigation of bone debris and are currently very expensive.</w:t>
      </w:r>
    </w:p>
    <w:p w14:paraId="42B33C9E" w14:textId="77777777" w:rsidR="00845578" w:rsidRPr="0050110B" w:rsidRDefault="00845578" w:rsidP="00690D4D">
      <w:pPr>
        <w:pStyle w:val="Heading3"/>
        <w:spacing w:line="360" w:lineRule="auto"/>
        <w:rPr>
          <w:rFonts w:ascii="Times New Roman" w:hAnsi="Times New Roman" w:cs="Times New Roman"/>
          <w:color w:val="000000" w:themeColor="text1"/>
          <w:lang w:val="en-CA"/>
        </w:rPr>
      </w:pPr>
    </w:p>
    <w:p w14:paraId="71294C57" w14:textId="77777777" w:rsidR="00731421" w:rsidRPr="0050110B" w:rsidRDefault="0025580A"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lang w:val="en-CA"/>
        </w:rPr>
        <w:t xml:space="preserve">Bleeding control </w:t>
      </w:r>
    </w:p>
    <w:p w14:paraId="5862A8BB" w14:textId="77777777" w:rsidR="00B61F40" w:rsidRPr="0050110B" w:rsidRDefault="0025580A" w:rsidP="00690D4D">
      <w:pPr>
        <w:spacing w:line="360" w:lineRule="auto"/>
        <w:ind w:firstLine="720"/>
        <w:rPr>
          <w:rFonts w:ascii="Times New Roman" w:hAnsi="Times New Roman" w:cs="Times New Roman"/>
          <w:color w:val="000000" w:themeColor="text1"/>
          <w:shd w:val="clear" w:color="auto" w:fill="FFFFFF"/>
        </w:rPr>
      </w:pPr>
      <w:r w:rsidRPr="0050110B">
        <w:rPr>
          <w:rStyle w:val="normaltextrun"/>
          <w:rFonts w:ascii="Times New Roman" w:hAnsi="Times New Roman" w:cs="Times New Roman"/>
          <w:color w:val="000000" w:themeColor="text1"/>
          <w:shd w:val="clear" w:color="auto" w:fill="FFFFFF"/>
        </w:rPr>
        <w:t>Management of intraoperative bleeding was also reported as a significant challenge when performing TEES. Intraoperative bleeding may impair surgical field clarity and obscure target tissues and this may lead to increased rates of residual cholesteatoma</w:t>
      </w:r>
      <w:r w:rsidR="007E18AA"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007E18AA"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11</w:t>
      </w:r>
      <w:r w:rsidR="007E18AA"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To manage this, techniques such as hypotensive anesthesia, patient positioning, local vasoconstrictors, and atraumatic surgical techniques have been employed</w:t>
      </w:r>
      <w:r w:rsidR="007E18AA"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7E18AA"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8</w:t>
      </w:r>
      <w:r w:rsidR="007E18AA"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007E18AA"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007E18AA"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11</w:t>
      </w:r>
      <w:r w:rsidR="007E18AA"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007E18AA"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007E18AA"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12</w:t>
      </w:r>
      <w:r w:rsidR="007E18AA"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In addition, specialized instrument sets have been developed specifically to improve bleeding management in TEES, incorporating a functional tip with a rotatable suction shaft to allow for cutting, dissection or tissue elevation while suctioning</w:t>
      </w:r>
      <w:r w:rsidR="007E18AA"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7E18AA"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3</w:t>
      </w:r>
      <w:r w:rsidR="007E18AA"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xml:space="preserve">. Previous studies have identified management of intraoperative bleeding as a significant challenge faced in TEES </w:t>
      </w:r>
      <w:r w:rsidR="007E18AA"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7E18AA"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3</w:t>
      </w:r>
      <w:r w:rsidR="007E18AA"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007E18AA"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7E18AA"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4</w:t>
      </w:r>
      <w:r w:rsidR="007E18AA"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007E18AA"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007E18AA"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5</w:t>
      </w:r>
      <w:r w:rsidR="007E18AA"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007E18AA"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7E18AA"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6</w:t>
      </w:r>
      <w:r w:rsidR="007E18AA"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007E18AA"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007E18AA"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12</w:t>
      </w:r>
      <w:r w:rsidR="007E18AA"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Our study confirms that this is a challenge with a significant degree of need on visual analog scales. Interestingly, despite that fact specialized TEES instrument sets are specifically designed to address this challenge, the degree of need for surgeons who used specialized TEES instrument sets was not significantly different from surgeons who did not. Th</w:t>
      </w:r>
      <w:r w:rsidRPr="0050110B">
        <w:rPr>
          <w:rFonts w:ascii="Times New Roman" w:hAnsi="Times New Roman" w:cs="Times New Roman"/>
          <w:color w:val="000000" w:themeColor="text1"/>
        </w:rPr>
        <w:t>e majority of qualitative comments also reported that an instrument combining suction with an</w:t>
      </w:r>
      <w:r w:rsidR="007B4886" w:rsidRPr="0050110B">
        <w:rPr>
          <w:rFonts w:ascii="Times New Roman" w:hAnsi="Times New Roman" w:cs="Times New Roman"/>
          <w:color w:val="000000" w:themeColor="text1"/>
        </w:rPr>
        <w:t xml:space="preserve"> additional </w:t>
      </w:r>
      <w:r w:rsidRPr="0050110B">
        <w:rPr>
          <w:rFonts w:ascii="Times New Roman" w:hAnsi="Times New Roman" w:cs="Times New Roman"/>
          <w:color w:val="000000" w:themeColor="text1"/>
        </w:rPr>
        <w:t xml:space="preserve">function, such as dissecting, cauterizing or reaching deeper into the ear, would be beneficial for TEES. </w:t>
      </w:r>
    </w:p>
    <w:p w14:paraId="5BEFE2FA" w14:textId="77777777" w:rsidR="008D0425" w:rsidRPr="0050110B" w:rsidRDefault="008D0425" w:rsidP="00690D4D">
      <w:pPr>
        <w:pStyle w:val="Heading2"/>
        <w:spacing w:line="360" w:lineRule="auto"/>
        <w:rPr>
          <w:rFonts w:ascii="Times New Roman" w:hAnsi="Times New Roman" w:cs="Times New Roman"/>
          <w:color w:val="000000" w:themeColor="text1"/>
          <w:sz w:val="24"/>
          <w:szCs w:val="24"/>
          <w:lang w:val="en-CA"/>
        </w:rPr>
      </w:pPr>
    </w:p>
    <w:p w14:paraId="1CE370E1" w14:textId="77777777" w:rsidR="006A2E95" w:rsidRPr="0050110B" w:rsidRDefault="0025580A" w:rsidP="00690D4D">
      <w:pPr>
        <w:pStyle w:val="Heading3"/>
        <w:spacing w:line="360" w:lineRule="auto"/>
        <w:rPr>
          <w:rFonts w:ascii="Times New Roman" w:hAnsi="Times New Roman" w:cs="Times New Roman"/>
          <w:i/>
          <w:color w:val="000000" w:themeColor="text1"/>
          <w:lang w:val="en-CA"/>
        </w:rPr>
      </w:pPr>
      <w:r w:rsidRPr="0050110B">
        <w:rPr>
          <w:rFonts w:ascii="Times New Roman" w:hAnsi="Times New Roman" w:cs="Times New Roman"/>
          <w:i/>
          <w:color w:val="000000" w:themeColor="text1"/>
          <w:lang w:val="en-CA"/>
        </w:rPr>
        <w:t>Endoscope technology</w:t>
      </w:r>
    </w:p>
    <w:p w14:paraId="5C6E3C55" w14:textId="77777777" w:rsidR="00E72A3B"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Keeping the endoscope lens clean was identified as the challenge with the second lowest degree of need in our survey, however, the mean degree of need still exceeded 60%. Fogging and smearing of the endoscope tip is a challenge during TEES making surgeons pause surgery, remove the endoscope from the ear and wipe it clean on a defog pad periodically</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3</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12</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This can be time consuming. On the other hand, frequent removal of the endoscope from the field may be beneficial in preventing heating from the light source and, thus, reducing the risk of thermal injury within the ear</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"10.1002/lary.24666", "ISSN" : "15314995", "PMID" : "24604692", "abstract" : "OBJECTIVES/HYPOTHESIS: Although the theoretical risk of elevated temperatures during endoscopic ear surgery has been reported previously, neither temperature change nor heat distribution associated with the endoscope has been quantified. In this study, we measure temperature changes during rigid middle ear endoscopy in a human temporal bone model and investigate whether suction can act as a significant cooling mechanism.\\n\\nSTUDY DESIGN: Human temporal bone model of endoscopic middle ear surgery.\\n\\nMETHODS: Fresh human temporal bones were maintained at body temperature (\u223c 36\u00b0C). Temperature fluctuations were measured as a function of 1) distance between the tip of a 3-mm 0\u00b0 Hopkins rod and round window membrane, and 2) intensity of the light source. Infrared imaging determined the thermal gradient. For suction, a 20-Fr suction catheter was utilized.\\n\\nRESULTS: We found: 1) an endoscope maximally powered by a xenon or light-emitting diode light source resulted in a rapid temperature elevation up to 46\u00b0C within 0.5 to 1 mm from the tip of the endoscope within 30 to 124 seconds, 2) elevated temperatures occurred up to 8 mm from the endoscope tip; and 3) temperature decreased rapidly within 20 to 88 seconds of turning off the light source or applying suction.\\n\\nCONCLUSIONS: Our findings have direct implications for avoiding excessive temperature elevation in endoscopic ear surgery. We recommend: 1) using submaximal light intensity, 2) frequent repositioning of the endoscope, and 3) removing the endoscope to allow tissue cooling. Use of suction provides rapid cooling of the middle ear space and may be incorporated in the design of new instrumentation for prolonged dissection.", "author" : [ { "dropping-particle" : "", "family" : "Kozin", "given" : "Elliott D.", "non-dropping-particle" : "", "parse-names" : false, "suffix" : "" }, { "dropping-particle" : "", "family" : "Lehmann", "given" : "Ashton", "non-dropping-particle" : "", "parse-names" : false, "suffix" : "" }, { "dropping-particle" : "", "family" : "Carter", "given" : "Margaret", "non-dropping-particle" : "", "parse-names" : false, "suffix" : "" }, { "dropping-particle" : "", "family" : "Hight", "given" : "Ed", "non-dropping-particle" : "", "parse-names" : false, "suffix" : "" }, { "dropping-particle" : "", "family" : "Cohen", "given" : "Michael", "non-dropping-particle" : "", "parse-names" : false, "suffix" : "" }, { "dropping-particle" : "", "family" : "Nakajima", "given" : "Hideko H.", "non-dropping-particle" : "", "parse-names" : false, "suffix" : "" }, { "dropping-particle" : "", "family" : "Lee", "given" : "Daniel J.", "non-dropping-particle" : "", "parse-names" : false, "suffix" : "" } ], "container-title" : "Laryngoscope", "id" : "ITEM-1", "issue" : "8", "issued" : { "date-parts" : [ [ "2014" ] ] }, "page" : "332-339", "title" : "Thermal effects of endoscopy in a human temporal bone model: Implications for endoscopic ear surgery", "type" : "article-journal", "volume" : "124" }, "uris" : [ "http://www.mendeley.com/documents/?uuid=985f823e-deaf-4dfb-b62f-6f67a3599f47" ] } ], "mendeley" : { "formattedCitation" : "&lt;sup&gt;13&lt;/sup&gt;", "plainTextFormattedCitation" : "13", "previouslyFormattedCitation" : "&lt;sup&gt;13&lt;/sup&gt;"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13</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w:t>
      </w:r>
    </w:p>
    <w:p w14:paraId="0C0D657E" w14:textId="77777777" w:rsidR="00E72A3B" w:rsidRPr="0050110B" w:rsidRDefault="0025580A" w:rsidP="00084E2B">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 A minority of respondents to the survey indicated that an endoscope holder might be advantageous to allow two-handed surgery. While some surgeons promote this approach</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"10.1002/lary.25760", "ISSN" : "15314995", "PMID" : "26535476", "abstract" : "OBJECTIVES/HYPOTHESIS: Endoscopic ear surgery provides a minimally invasive approach to the middle ear. The disadvantage of endoscopic ear surgery is that it is a single-handed surgical technique. The nondominant hand of the surgeon is utilized for holding and manipulating the endoscope. This necessitated the need for the development of an endoscope holder that would allow both hands to be free for surgical manipulation. The aim of this article is to report our preliminary experience using our newly designed and developed endoscope holder, which allowed us to perform cartilage tympanoplasty utilizing both hands for surgery.\\n\\nSTUDY DESIGN: Retrospective nonrandomized clinical study.\\n\\nMETHODS: The endoscope holder was designed and developed to aid in endoscopic ear surgery and to overcome the disadvantage of single-handed endoscopic surgery. The design of the endoscope holder is described in detail, along with instructions on how it can be used. A total of 179 endoscope holder-assisted cartilage tympanoplasties were performed to evaluate the feasibility of a two-handed technique and to evaluate the results of surgery.\\n\\nRESULTS: In an early follow-up period ranging from 6 to 20 months, the graft take was seen in 174 ears, with one residual perforation and four recurrent perforations, giving a success rate of 97%. The endoscope holder eliminates the disadvantages of single-handed surgery and is a good option for those who wish to perform endoscopic ear surgery using both hands.\\n\\nCONCLUSION: The study reports the successful application and use of the endoscope holder in a two-handed technique of endoscopic tympanoplasty.\\n\\nLEVEL OF EVIDENCE: 4. Laryngoscope, 2015.", "author" : [ { "dropping-particle" : "", "family" : "Khan", "given" : "Mubarak M.", "non-dropping-particle" : "", "parse-names" : false, "suffix" : "" }, { "dropping-particle" : "", "family" : "Parab", "given" : "Sapna R.", "non-dropping-particle" : "", "parse-names" : false, "suffix" : "" } ], "container-title" : "Laryngoscope", "id" : "ITEM-1", "issue" : "8", "issued" : { "date-parts" : [ [ "2016" ] ] }, "page" : "1893-1898", "title" : "Endoscopic cartilage tympanoplasty: A two-handed technique using an endoscope holder", "type" : "article-journal", "volume" : "126" }, "uris" : [ "http://www.mendeley.com/documents/?uuid=7b78c3e4-2b0a-408d-8ddf-47c3e29300e4" ] } ], "mendeley" : { "formattedCitation" : "&lt;sup&gt;14&lt;/sup&gt;", "plainTextFormattedCitation" : "14", "previouslyFormattedCitation" : "&lt;sup&gt;14&lt;/sup&gt;"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14</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"10.1016/j.ijporl.2017.03.017", "ISSN" : "18728464", "abstract" : "Objectives Endoscopic transcanal myringoplasty is a newly-introduced technique for reconstruction of tympanic membrane perforation that offers the advantage to obviate postauricular incision. The objective of this study was to evaluate the feasibility of a double-handed endoscope holder transcanal myringoplasty in children. This technique permits bimanual execution of the procedure and allows the surgeon to overcome the two significant issues of single-handed endoscope surgery, i.e. easy domination of a bloody field and smooth introduction of the graft. Methods A prospective non-randomized study of 10 consecutive primary endoscope holder-aided myringoplasties was performed; 3\u00a0mm or 4\u00a0mm 0\u00b0 rigid endoscopes were used. A xenograft, biologic soft tissue, was applied in all cases. Results All procedures were performed successfully. Duration of surgery was faster than with a single-handed procedure and varied between 20 and 60\u00a0min. The tympanic membrane healed successfully in all patients. Conclusions In this preliminary experience in children, a bimanual endoscopic holder-aided myringoplasty technique offers the possibility to overcome the obstacles encountered in a single-handed technique, since it can replicate the same concept of a bimanual microscopic approach and allow for easy management of a bloody field and introduction of the graft in the middle ear.", "author" : [ { "dropping-particle" : "", "family" : "Zinis", "given" : "L. O.Redaelli", "non-dropping-particle" : "De", "parse-names" : false, "suffix" : "" }, { "dropping-particle" : "", "family" : "Berlucchi", "given" : "M.", "non-dropping-particle" : "", "parse-names" : false, "suffix" : "" }, { "dropping-particle" : "", "family" : "Nassif", "given" : "N.", "non-dropping-particle" : "", "parse-names" : false, "suffix" : "" } ], "container-title" : "International Journal of Pediatric Otorhinolaryngology", "id" : "ITEM-1", "issued" : { "date-parts" : [ [ "2017" ] ] }, "page" : "127-130", "publisher" : "Elsevier Ltd", "title" : "Double-handed endoscopic myringoplasty with a holding system in children: Preliminary observations", "type" : "article-journal", "volume" : "96" }, "uris" : [ "http://www.mendeley.com/documents/?uuid=05b4ae80-5600-4018-ab18-0c0221b2c187" ] } ], "mendeley" : { "formattedCitation" : "&lt;sup&gt;15&lt;/sup&gt;", "plainTextFormattedCitation" : "15", "previouslyFormattedCitation" : "&lt;sup&gt;15&lt;/sup&gt;"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15</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the majority of TEES surgeons have persisted with development of one-handed techniques. One major disadvantage of a static endoscope is small adjustments cannot readily be made to optimize the angle of view or to allow safe introduction and manipulation of instruments in the ear. Potential </w:t>
      </w:r>
      <w:r w:rsidRPr="0050110B">
        <w:rPr>
          <w:rFonts w:ascii="Times New Roman" w:hAnsi="Times New Roman" w:cs="Times New Roman"/>
          <w:color w:val="000000" w:themeColor="text1"/>
        </w:rPr>
        <w:lastRenderedPageBreak/>
        <w:t>safety hazards include the risk of thermal injury</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"10.1002/lary.24666", "ISSN" : "15314995", "PMID" : "24604692", "abstract" : "OBJECTIVES/HYPOTHESIS: Although the theoretical risk of elevated temperatures during endoscopic ear surgery has been reported previously, neither temperature change nor heat distribution associated with the endoscope has been quantified. In this study, we measure temperature changes during rigid middle ear endoscopy in a human temporal bone model and investigate whether suction can act as a significant cooling mechanism.\\n\\nSTUDY DESIGN: Human temporal bone model of endoscopic middle ear surgery.\\n\\nMETHODS: Fresh human temporal bones were maintained at body temperature (\u223c 36\u00b0C). Temperature fluctuations were measured as a function of 1) distance between the tip of a 3-mm 0\u00b0 Hopkins rod and round window membrane, and 2) intensity of the light source. Infrared imaging determined the thermal gradient. For suction, a 20-Fr suction catheter was utilized.\\n\\nRESULTS: We found: 1) an endoscope maximally powered by a xenon or light-emitting diode light source resulted in a rapid temperature elevation up to 46\u00b0C within 0.5 to 1 mm from the tip of the endoscope within 30 to 124 seconds, 2) elevated temperatures occurred up to 8 mm from the endoscope tip; and 3) temperature decreased rapidly within 20 to 88 seconds of turning off the light source or applying suction.\\n\\nCONCLUSIONS: Our findings have direct implications for avoiding excessive temperature elevation in endoscopic ear surgery. We recommend: 1) using submaximal light intensity, 2) frequent repositioning of the endoscope, and 3) removing the endoscope to allow tissue cooling. Use of suction provides rapid cooling of the middle ear space and may be incorporated in the design of new instrumentation for prolonged dissection.", "author" : [ { "dropping-particle" : "", "family" : "Kozin", "given" : "Elliott D.", "non-dropping-particle" : "", "parse-names" : false, "suffix" : "" }, { "dropping-particle" : "", "family" : "Lehmann", "given" : "Ashton", "non-dropping-particle" : "", "parse-names" : false, "suffix" : "" }, { "dropping-particle" : "", "family" : "Carter", "given" : "Margaret", "non-dropping-particle" : "", "parse-names" : false, "suffix" : "" }, { "dropping-particle" : "", "family" : "Hight", "given" : "Ed", "non-dropping-particle" : "", "parse-names" : false, "suffix" : "" }, { "dropping-particle" : "", "family" : "Cohen", "given" : "Michael", "non-dropping-particle" : "", "parse-names" : false, "suffix" : "" }, { "dropping-particle" : "", "family" : "Nakajima", "given" : "Hideko H.", "non-dropping-particle" : "", "parse-names" : false, "suffix" : "" }, { "dropping-particle" : "", "family" : "Lee", "given" : "Daniel J.", "non-dropping-particle" : "", "parse-names" : false, "suffix" : "" } ], "container-title" : "Laryngoscope", "id" : "ITEM-1", "issue" : "8", "issued" : { "date-parts" : [ [ "2014" ] ] }, "page" : "332-339", "title" : "Thermal effects of endoscopy in a human temporal bone model: Implications for endoscopic ear surgery", "type" : "article-journal", "volume" : "124" }, "uris" : [ "http://www.mendeley.com/documents/?uuid=985f823e-deaf-4dfb-b62f-6f67a3599f47" ] } ], "mendeley" : { "formattedCitation" : "&lt;sup&gt;13&lt;/sup&gt;", "plainTextFormattedCitation" : "13", "previouslyFormattedCitation" : "&lt;sup&gt;13&lt;/sup&gt;"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13</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or traumatic injury should inadvertent movement of the patient occur. Any further use and development of endoscope holders for TEES should take these limitations and potential risks into account.</w:t>
      </w:r>
    </w:p>
    <w:p w14:paraId="78FB59BA" w14:textId="77777777" w:rsidR="008D0425" w:rsidRPr="0050110B" w:rsidRDefault="008D0425" w:rsidP="00690D4D">
      <w:pPr>
        <w:pStyle w:val="Heading2"/>
        <w:spacing w:line="360" w:lineRule="auto"/>
        <w:rPr>
          <w:rFonts w:ascii="Times New Roman" w:hAnsi="Times New Roman" w:cs="Times New Roman"/>
          <w:color w:val="000000" w:themeColor="text1"/>
          <w:sz w:val="24"/>
          <w:szCs w:val="24"/>
          <w:lang w:val="en-CA"/>
        </w:rPr>
      </w:pPr>
    </w:p>
    <w:p w14:paraId="5DAE354C" w14:textId="77777777" w:rsidR="00CA7146" w:rsidRPr="0050110B" w:rsidRDefault="0025580A" w:rsidP="00690D4D">
      <w:pPr>
        <w:pStyle w:val="Heading3"/>
        <w:spacing w:line="360" w:lineRule="auto"/>
        <w:rPr>
          <w:rFonts w:ascii="Times New Roman" w:hAnsi="Times New Roman" w:cs="Times New Roman"/>
          <w:i/>
          <w:color w:val="000000" w:themeColor="text1"/>
          <w:lang w:val="en-CA"/>
        </w:rPr>
      </w:pPr>
      <w:r w:rsidRPr="0050110B">
        <w:rPr>
          <w:rFonts w:ascii="Times New Roman" w:hAnsi="Times New Roman" w:cs="Times New Roman"/>
          <w:i/>
          <w:color w:val="000000" w:themeColor="text1"/>
          <w:lang w:val="en-CA"/>
        </w:rPr>
        <w:t xml:space="preserve">Moving a graft into the intended place </w:t>
      </w:r>
    </w:p>
    <w:p w14:paraId="7F3F80D8" w14:textId="77777777" w:rsidR="0069326C" w:rsidRPr="0050110B" w:rsidRDefault="0025580A" w:rsidP="0050110B">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During TEES tympanoplasty</w:t>
      </w:r>
      <w:ins w:id="2" w:author="Gavib le Nobel" w:date="2017-10-10T20:35:00Z">
        <w:r w:rsidR="00A218CC">
          <w:rPr>
            <w:rFonts w:ascii="Times New Roman" w:hAnsi="Times New Roman" w:cs="Times New Roman"/>
            <w:color w:val="000000" w:themeColor="text1"/>
          </w:rPr>
          <w:t>,</w:t>
        </w:r>
      </w:ins>
      <w:r w:rsidRPr="0050110B">
        <w:rPr>
          <w:rFonts w:ascii="Times New Roman" w:hAnsi="Times New Roman" w:cs="Times New Roman"/>
          <w:color w:val="000000" w:themeColor="text1"/>
        </w:rPr>
        <w:t xml:space="preserve"> the graft must be inserted into the ear canal and positioned single handedly in the desired orientation</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"&lt;sup&gt;16&lt;/sup&gt;", "plainTextFormattedCitation" : "16", "previouslyFormattedCitation" : "&lt;sup&gt;16&lt;/sup&gt;"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16</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Performing this technique single handedly is, in the authors’ experience, quite challenging. While the authors had anticipated that a novel tool to facilitate one-handed graft manipulation would be helpful, the survey found this challenge had the lowest mean degree of need. A wide variety of techniques is used in tympanoplasty with choice of approach, graft material and graft placement technique influenced by the surgeon’s training, case load, resources and experience</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"&lt;sup&gt;16&lt;/sup&gt;", "plainTextFormattedCitation" : "16", "previouslyFormattedCitation" : "&lt;sup&gt;16&lt;/sup&gt;"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16</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We are aware that graft placement techniques that work well with two hands and a microscope may not be ideally suited for one hand and an endoscope</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10</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One potential explanation for greater ease of graft placement by some surgeons is that different techniques are used that are better suited to TEES and that these may overcome limitations of instrument design.</w:t>
      </w:r>
    </w:p>
    <w:p w14:paraId="423ECF50" w14:textId="77777777" w:rsidR="0050110B" w:rsidRDefault="0050110B" w:rsidP="00690D4D">
      <w:pPr>
        <w:pStyle w:val="Heading3"/>
        <w:spacing w:line="360" w:lineRule="auto"/>
        <w:rPr>
          <w:rFonts w:ascii="Times New Roman" w:hAnsi="Times New Roman" w:cs="Times New Roman"/>
          <w:i/>
          <w:color w:val="000000" w:themeColor="text1"/>
        </w:rPr>
      </w:pPr>
    </w:p>
    <w:p w14:paraId="7EA3F8D0" w14:textId="77777777" w:rsidR="00481D62" w:rsidRPr="0050110B" w:rsidRDefault="0025580A" w:rsidP="0050110B">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Limitations</w:t>
      </w:r>
    </w:p>
    <w:p w14:paraId="738D5213" w14:textId="77777777" w:rsidR="00AA7C9B" w:rsidRPr="0050110B" w:rsidRDefault="000627B4" w:rsidP="000627B4">
      <w:pPr>
        <w:spacing w:line="360" w:lineRule="auto"/>
        <w:ind w:firstLine="720"/>
        <w:rPr>
          <w:rFonts w:ascii="Times New Roman" w:hAnsi="Times New Roman" w:cs="Times New Roman"/>
          <w:color w:val="000000" w:themeColor="text1"/>
        </w:rPr>
      </w:pPr>
      <w:r>
        <w:rPr>
          <w:rFonts w:ascii="Times New Roman" w:hAnsi="Times New Roman" w:cs="Times New Roman"/>
          <w:color w:val="000000" w:themeColor="text1"/>
        </w:rPr>
        <w:t>O</w:t>
      </w:r>
      <w:r w:rsidR="00105971">
        <w:rPr>
          <w:rFonts w:ascii="Times New Roman" w:hAnsi="Times New Roman" w:cs="Times New Roman"/>
          <w:color w:val="000000" w:themeColor="text1"/>
        </w:rPr>
        <w:t>ur questionnaire was distributed to otologists who are members of endoscopic ear surgery working groups and delegate</w:t>
      </w:r>
      <w:r>
        <w:rPr>
          <w:rFonts w:ascii="Times New Roman" w:hAnsi="Times New Roman" w:cs="Times New Roman"/>
          <w:color w:val="000000" w:themeColor="text1"/>
        </w:rPr>
        <w:t>s</w:t>
      </w:r>
      <w:r w:rsidR="00105971">
        <w:rPr>
          <w:rFonts w:ascii="Times New Roman" w:hAnsi="Times New Roman" w:cs="Times New Roman"/>
          <w:color w:val="000000" w:themeColor="text1"/>
        </w:rPr>
        <w:t xml:space="preserve"> attending international courses and conference</w:t>
      </w:r>
      <w:r>
        <w:rPr>
          <w:rFonts w:ascii="Times New Roman" w:hAnsi="Times New Roman" w:cs="Times New Roman"/>
          <w:color w:val="000000" w:themeColor="text1"/>
        </w:rPr>
        <w:t>s</w:t>
      </w:r>
      <w:r w:rsidR="00105971">
        <w:rPr>
          <w:rFonts w:ascii="Times New Roman" w:hAnsi="Times New Roman" w:cs="Times New Roman"/>
          <w:color w:val="000000" w:themeColor="text1"/>
        </w:rPr>
        <w:t xml:space="preserve"> for endoscopic ear surgery. This</w:t>
      </w:r>
      <w:r>
        <w:rPr>
          <w:rFonts w:ascii="Times New Roman" w:hAnsi="Times New Roman" w:cs="Times New Roman"/>
          <w:color w:val="000000" w:themeColor="text1"/>
        </w:rPr>
        <w:t>,</w:t>
      </w:r>
      <w:r w:rsidR="00105971">
        <w:rPr>
          <w:rFonts w:ascii="Times New Roman" w:hAnsi="Times New Roman" w:cs="Times New Roman"/>
          <w:color w:val="000000" w:themeColor="text1"/>
        </w:rPr>
        <w:t xml:space="preserve"> likely</w:t>
      </w:r>
      <w:r>
        <w:rPr>
          <w:rFonts w:ascii="Times New Roman" w:hAnsi="Times New Roman" w:cs="Times New Roman"/>
          <w:color w:val="000000" w:themeColor="text1"/>
        </w:rPr>
        <w:t>,</w:t>
      </w:r>
      <w:r w:rsidR="00105971">
        <w:rPr>
          <w:rFonts w:ascii="Times New Roman" w:hAnsi="Times New Roman" w:cs="Times New Roman"/>
          <w:color w:val="000000" w:themeColor="text1"/>
        </w:rPr>
        <w:t xml:space="preserve"> led to </w:t>
      </w:r>
      <w:r>
        <w:rPr>
          <w:rFonts w:ascii="Times New Roman" w:hAnsi="Times New Roman" w:cs="Times New Roman"/>
          <w:color w:val="000000" w:themeColor="text1"/>
        </w:rPr>
        <w:t>the</w:t>
      </w:r>
      <w:r w:rsidR="00105971">
        <w:rPr>
          <w:rFonts w:ascii="Times New Roman" w:hAnsi="Times New Roman" w:cs="Times New Roman"/>
          <w:color w:val="000000" w:themeColor="text1"/>
        </w:rPr>
        <w:t xml:space="preserve"> low representation of surgeons who perform TEES in</w:t>
      </w:r>
      <w:r>
        <w:rPr>
          <w:rFonts w:ascii="Times New Roman" w:hAnsi="Times New Roman" w:cs="Times New Roman"/>
          <w:color w:val="000000" w:themeColor="text1"/>
        </w:rPr>
        <w:t>frequently in our survey</w:t>
      </w:r>
      <w:r w:rsidR="00105971">
        <w:rPr>
          <w:rFonts w:ascii="Times New Roman" w:hAnsi="Times New Roman" w:cs="Times New Roman"/>
          <w:color w:val="000000" w:themeColor="text1"/>
        </w:rPr>
        <w:t xml:space="preserve">. </w:t>
      </w:r>
      <w:r w:rsidRPr="0050110B">
        <w:rPr>
          <w:rFonts w:ascii="Times New Roman" w:hAnsi="Times New Roman" w:cs="Times New Roman"/>
          <w:color w:val="000000" w:themeColor="text1"/>
        </w:rPr>
        <w:t xml:space="preserve">We have therefore not necessarily fully captured the opinions of surgeons who have chosen not to practice TEES because of limitations in instrument design. </w:t>
      </w:r>
      <w:r>
        <w:rPr>
          <w:rFonts w:ascii="Times New Roman" w:hAnsi="Times New Roman" w:cs="Times New Roman"/>
          <w:color w:val="000000" w:themeColor="text1"/>
        </w:rPr>
        <w:t>Further, t</w:t>
      </w:r>
      <w:r w:rsidR="00A17C99">
        <w:rPr>
          <w:rFonts w:ascii="Times New Roman" w:hAnsi="Times New Roman" w:cs="Times New Roman"/>
          <w:color w:val="000000" w:themeColor="text1"/>
        </w:rPr>
        <w:t xml:space="preserve">his may have affected our ability to discriminate between the </w:t>
      </w:r>
      <w:r w:rsidR="00105971">
        <w:rPr>
          <w:rFonts w:ascii="Times New Roman" w:hAnsi="Times New Roman" w:cs="Times New Roman"/>
          <w:color w:val="000000" w:themeColor="text1"/>
        </w:rPr>
        <w:t xml:space="preserve">different </w:t>
      </w:r>
      <w:r w:rsidR="00A17C99">
        <w:rPr>
          <w:rFonts w:ascii="Times New Roman" w:hAnsi="Times New Roman" w:cs="Times New Roman"/>
          <w:color w:val="000000" w:themeColor="text1"/>
        </w:rPr>
        <w:t>challenges faced among surgeons performing varying proportions of surgeries using TEES</w:t>
      </w:r>
      <w:r>
        <w:rPr>
          <w:rFonts w:ascii="Times New Roman" w:hAnsi="Times New Roman" w:cs="Times New Roman"/>
          <w:color w:val="000000" w:themeColor="text1"/>
        </w:rPr>
        <w:t xml:space="preserve">. </w:t>
      </w:r>
    </w:p>
    <w:p w14:paraId="0F928F54" w14:textId="77777777" w:rsidR="00AA7C9B" w:rsidRPr="0050110B" w:rsidRDefault="00AA7C9B" w:rsidP="00690D4D">
      <w:pPr>
        <w:spacing w:line="360" w:lineRule="auto"/>
        <w:rPr>
          <w:rFonts w:ascii="Times New Roman" w:hAnsi="Times New Roman" w:cs="Times New Roman"/>
          <w:color w:val="000000" w:themeColor="text1"/>
        </w:rPr>
      </w:pPr>
    </w:p>
    <w:p w14:paraId="049136B4" w14:textId="77777777" w:rsidR="00AA7C9B" w:rsidRPr="0050110B" w:rsidRDefault="00E800D0" w:rsidP="00690D4D">
      <w:pPr>
        <w:spacing w:line="360" w:lineRule="auto"/>
        <w:ind w:firstLine="720"/>
        <w:rPr>
          <w:rFonts w:ascii="Times New Roman" w:hAnsi="Times New Roman" w:cs="Times New Roman"/>
          <w:color w:val="000000" w:themeColor="text1"/>
        </w:rPr>
      </w:pPr>
      <w:r>
        <w:rPr>
          <w:rFonts w:ascii="Times New Roman" w:hAnsi="Times New Roman" w:cs="Times New Roman"/>
          <w:color w:val="000000" w:themeColor="text1"/>
        </w:rPr>
        <w:t>Our</w:t>
      </w:r>
      <w:r w:rsidR="0025580A" w:rsidRPr="00E800D0">
        <w:rPr>
          <w:rFonts w:ascii="Times New Roman" w:hAnsi="Times New Roman" w:cs="Times New Roman"/>
          <w:color w:val="000000" w:themeColor="text1"/>
        </w:rPr>
        <w:t xml:space="preserve"> questionnaire was developed </w:t>
      </w:r>
      <w:r w:rsidR="0025580A" w:rsidRPr="0050110B">
        <w:rPr>
          <w:rFonts w:ascii="Times New Roman" w:hAnsi="Times New Roman" w:cs="Times New Roman"/>
          <w:color w:val="000000" w:themeColor="text1"/>
        </w:rPr>
        <w:t>by conducting a literature search and interviews of otologists in an attempt to identify all relevant instrument needs f</w:t>
      </w:r>
      <w:r>
        <w:rPr>
          <w:rFonts w:ascii="Times New Roman" w:hAnsi="Times New Roman" w:cs="Times New Roman"/>
          <w:color w:val="000000" w:themeColor="text1"/>
        </w:rPr>
        <w:t>or TEES.  Responses to the open-</w:t>
      </w:r>
      <w:r w:rsidR="0025580A" w:rsidRPr="0050110B">
        <w:rPr>
          <w:rFonts w:ascii="Times New Roman" w:hAnsi="Times New Roman" w:cs="Times New Roman"/>
          <w:color w:val="000000" w:themeColor="text1"/>
        </w:rPr>
        <w:t>ended question seeking qualitative information for needs analysis raised similar issues to the challenges listed in the questionnaire.  It could be argued that the content of these responses was influenced by content of</w:t>
      </w:r>
      <w:r>
        <w:rPr>
          <w:rFonts w:ascii="Times New Roman" w:hAnsi="Times New Roman" w:cs="Times New Roman"/>
          <w:color w:val="000000" w:themeColor="text1"/>
        </w:rPr>
        <w:t xml:space="preserve"> the prior questions. However, </w:t>
      </w:r>
      <w:r w:rsidR="0025580A" w:rsidRPr="0050110B">
        <w:rPr>
          <w:rFonts w:ascii="Times New Roman" w:hAnsi="Times New Roman" w:cs="Times New Roman"/>
          <w:color w:val="000000" w:themeColor="text1"/>
        </w:rPr>
        <w:t xml:space="preserve">few other needs were raised (such as </w:t>
      </w:r>
      <w:r w:rsidR="0025580A" w:rsidRPr="0050110B">
        <w:rPr>
          <w:rFonts w:ascii="Times New Roman" w:hAnsi="Times New Roman" w:cs="Times New Roman"/>
          <w:color w:val="000000" w:themeColor="text1"/>
        </w:rPr>
        <w:lastRenderedPageBreak/>
        <w:t>suggestions for endoscope holder) so it is likely that the mixed methods design has addressed the important instrument needs in TEES</w:t>
      </w:r>
      <w:ins w:id="3" w:author="Gavib le Nobel" w:date="2017-10-11T14:03:00Z">
        <w:r w:rsidR="0084366F">
          <w:rPr>
            <w:rFonts w:ascii="Times New Roman" w:hAnsi="Times New Roman" w:cs="Times New Roman"/>
            <w:color w:val="000000" w:themeColor="text1"/>
          </w:rPr>
          <w:t>.</w:t>
        </w:r>
      </w:ins>
    </w:p>
    <w:p w14:paraId="51EC38CF" w14:textId="77777777" w:rsidR="00B577FD" w:rsidRPr="0050110B" w:rsidRDefault="00B577FD" w:rsidP="00690D4D">
      <w:pPr>
        <w:spacing w:line="360" w:lineRule="auto"/>
        <w:ind w:firstLine="720"/>
        <w:rPr>
          <w:rFonts w:ascii="Times New Roman" w:hAnsi="Times New Roman" w:cs="Times New Roman"/>
          <w:color w:val="000000" w:themeColor="text1"/>
        </w:rPr>
      </w:pPr>
    </w:p>
    <w:p w14:paraId="6E4C377C" w14:textId="77777777" w:rsidR="00827129"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It is not possible to calculate the response rate for this survey as the denominator is not known. It is estimated that a few-hundred conference delegates were invited to take part but only a small proportion did so.   At least one third of the IWGEES membership responded, though the exact proportion is not known as many responded to a prior invitation to participate at a conference.  The questionnaire was designed to be very short and easy to complete in order to maximize the chance of cooperation from busy practitioners. Although the survey was distributed to an international audience it was only available in English so limiting our ability to canvas opinion from non-English speakers.</w:t>
      </w:r>
    </w:p>
    <w:p w14:paraId="7CF98B86" w14:textId="77777777" w:rsidR="00415610" w:rsidRPr="0050110B" w:rsidRDefault="00415610" w:rsidP="00690D4D">
      <w:pPr>
        <w:spacing w:line="360" w:lineRule="auto"/>
        <w:rPr>
          <w:rFonts w:ascii="Times New Roman" w:hAnsi="Times New Roman" w:cs="Times New Roman"/>
          <w:color w:val="000000" w:themeColor="text1"/>
        </w:rPr>
      </w:pPr>
    </w:p>
    <w:p w14:paraId="0C6AA113" w14:textId="77777777" w:rsidR="00015BCD" w:rsidRDefault="0025580A" w:rsidP="00690D4D">
      <w:pPr>
        <w:pStyle w:val="Heading2"/>
        <w:spacing w:line="360" w:lineRule="auto"/>
        <w:rPr>
          <w:ins w:id="4" w:author="Gavib le Nobel" w:date="2017-10-11T11:03:00Z"/>
          <w:rFonts w:ascii="Times New Roman" w:hAnsi="Times New Roman" w:cs="Times New Roman"/>
          <w:b/>
          <w:color w:val="000000" w:themeColor="text1"/>
          <w:sz w:val="24"/>
          <w:szCs w:val="24"/>
        </w:rPr>
      </w:pPr>
      <w:r w:rsidRPr="0050110B">
        <w:rPr>
          <w:rFonts w:ascii="Times New Roman" w:hAnsi="Times New Roman" w:cs="Times New Roman"/>
          <w:b/>
          <w:color w:val="000000" w:themeColor="text1"/>
          <w:sz w:val="24"/>
          <w:szCs w:val="24"/>
        </w:rPr>
        <w:lastRenderedPageBreak/>
        <w:t xml:space="preserve">Conclusion: </w:t>
      </w:r>
    </w:p>
    <w:p w14:paraId="71B20016" w14:textId="77777777" w:rsidR="00716C60" w:rsidRPr="00EA3793" w:rsidRDefault="00FA0715" w:rsidP="00EA3793">
      <w:pPr>
        <w:pStyle w:val="Heading1"/>
        <w:spacing w:line="360" w:lineRule="auto"/>
        <w:ind w:firstLine="720"/>
        <w:rPr>
          <w:rFonts w:ascii="Times New Roman" w:eastAsiaTheme="minorHAnsi" w:hAnsi="Times New Roman" w:cs="Times New Roman"/>
          <w:color w:val="auto"/>
          <w:sz w:val="24"/>
          <w:szCs w:val="24"/>
        </w:rPr>
      </w:pPr>
      <w:r w:rsidRPr="00EA3793">
        <w:rPr>
          <w:rFonts w:ascii="Times New Roman" w:eastAsiaTheme="minorHAnsi" w:hAnsi="Times New Roman" w:cs="Times New Roman"/>
          <w:color w:val="auto"/>
          <w:sz w:val="24"/>
          <w:szCs w:val="24"/>
        </w:rPr>
        <w:t xml:space="preserve">Our </w:t>
      </w:r>
      <w:r w:rsidRPr="00EA3793">
        <w:rPr>
          <w:rFonts w:ascii="Times New Roman" w:eastAsiaTheme="minorHAnsi" w:hAnsi="Times New Roman" w:cs="Times New Roman"/>
          <w:color w:val="auto"/>
          <w:sz w:val="24"/>
          <w:szCs w:val="24"/>
        </w:rPr>
        <w:t>survey was successful in identifying</w:t>
      </w:r>
      <w:r w:rsidR="00D83A08" w:rsidRPr="00EA3793">
        <w:rPr>
          <w:rFonts w:ascii="Times New Roman" w:eastAsiaTheme="minorHAnsi" w:hAnsi="Times New Roman" w:cs="Times New Roman"/>
          <w:color w:val="auto"/>
          <w:sz w:val="24"/>
          <w:szCs w:val="24"/>
        </w:rPr>
        <w:t xml:space="preserve"> and</w:t>
      </w:r>
      <w:r w:rsidRPr="00EA3793">
        <w:rPr>
          <w:rFonts w:ascii="Times New Roman" w:eastAsiaTheme="minorHAnsi" w:hAnsi="Times New Roman" w:cs="Times New Roman"/>
          <w:color w:val="auto"/>
          <w:sz w:val="24"/>
          <w:szCs w:val="24"/>
        </w:rPr>
        <w:t xml:space="preserve"> quantifying a need for better instrument</w:t>
      </w:r>
      <w:r w:rsidR="00D83A08" w:rsidRPr="00EA3793">
        <w:rPr>
          <w:rFonts w:ascii="Times New Roman" w:eastAsiaTheme="minorHAnsi" w:hAnsi="Times New Roman" w:cs="Times New Roman"/>
          <w:color w:val="auto"/>
          <w:sz w:val="24"/>
          <w:szCs w:val="24"/>
        </w:rPr>
        <w:t>s</w:t>
      </w:r>
      <w:r w:rsidRPr="00EA3793">
        <w:rPr>
          <w:rFonts w:ascii="Times New Roman" w:eastAsiaTheme="minorHAnsi" w:hAnsi="Times New Roman" w:cs="Times New Roman"/>
          <w:color w:val="auto"/>
          <w:sz w:val="24"/>
          <w:szCs w:val="24"/>
        </w:rPr>
        <w:t xml:space="preserve"> to address </w:t>
      </w:r>
      <w:r w:rsidR="00987D2A" w:rsidRPr="00EA3793">
        <w:rPr>
          <w:rFonts w:ascii="Times New Roman" w:eastAsiaTheme="minorHAnsi" w:hAnsi="Times New Roman" w:cs="Times New Roman"/>
          <w:color w:val="auto"/>
          <w:sz w:val="24"/>
          <w:szCs w:val="24"/>
        </w:rPr>
        <w:t>the following</w:t>
      </w:r>
      <w:r w:rsidRPr="00EA3793">
        <w:rPr>
          <w:rFonts w:ascii="Times New Roman" w:eastAsiaTheme="minorHAnsi" w:hAnsi="Times New Roman" w:cs="Times New Roman"/>
          <w:color w:val="auto"/>
          <w:sz w:val="24"/>
          <w:szCs w:val="24"/>
        </w:rPr>
        <w:t xml:space="preserve"> </w:t>
      </w:r>
      <w:r w:rsidR="00D83A08" w:rsidRPr="00EA3793">
        <w:rPr>
          <w:rFonts w:ascii="Times New Roman" w:eastAsiaTheme="minorHAnsi" w:hAnsi="Times New Roman" w:cs="Times New Roman"/>
          <w:color w:val="auto"/>
          <w:sz w:val="24"/>
          <w:szCs w:val="24"/>
        </w:rPr>
        <w:t>challenges faced during TEES</w:t>
      </w:r>
      <w:r w:rsidR="00987D2A" w:rsidRPr="00EA3793">
        <w:rPr>
          <w:rFonts w:ascii="Times New Roman" w:eastAsiaTheme="minorHAnsi" w:hAnsi="Times New Roman" w:cs="Times New Roman"/>
          <w:color w:val="auto"/>
          <w:sz w:val="24"/>
          <w:szCs w:val="24"/>
        </w:rPr>
        <w:t>:</w:t>
      </w:r>
      <w:r w:rsidR="00D83A08" w:rsidRPr="00EA3793">
        <w:rPr>
          <w:rFonts w:ascii="Times New Roman" w:eastAsiaTheme="minorHAnsi" w:hAnsi="Times New Roman" w:cs="Times New Roman"/>
          <w:color w:val="auto"/>
          <w:sz w:val="24"/>
          <w:szCs w:val="24"/>
        </w:rPr>
        <w:t xml:space="preserve"> </w:t>
      </w:r>
      <w:r w:rsidR="00987D2A" w:rsidRPr="00EA3793">
        <w:rPr>
          <w:rFonts w:ascii="Times New Roman" w:eastAsiaTheme="minorHAnsi" w:hAnsi="Times New Roman" w:cs="Times New Roman"/>
          <w:color w:val="auto"/>
          <w:sz w:val="24"/>
          <w:szCs w:val="24"/>
        </w:rPr>
        <w:t xml:space="preserve">i) bleeding control ii) keeping the endoscope lens clean iii) cutting and/or removing bone iv) reaching structures visualized by the endoscope v) dissection and removal of cholesteatoma vi) moving and positioning a graft into the intended place. The median need for instruments to address </w:t>
      </w:r>
      <w:r w:rsidR="00AB7D21" w:rsidRPr="00EA3793">
        <w:rPr>
          <w:rFonts w:ascii="Times New Roman" w:eastAsiaTheme="minorHAnsi" w:hAnsi="Times New Roman" w:cs="Times New Roman"/>
          <w:color w:val="auto"/>
          <w:sz w:val="24"/>
          <w:szCs w:val="24"/>
        </w:rPr>
        <w:t xml:space="preserve">each of </w:t>
      </w:r>
      <w:r w:rsidR="00987D2A" w:rsidRPr="00EA3793">
        <w:rPr>
          <w:rFonts w:ascii="Times New Roman" w:eastAsiaTheme="minorHAnsi" w:hAnsi="Times New Roman" w:cs="Times New Roman"/>
          <w:color w:val="auto"/>
          <w:sz w:val="24"/>
          <w:szCs w:val="24"/>
        </w:rPr>
        <w:t xml:space="preserve">the </w:t>
      </w:r>
      <w:r w:rsidR="00AB7D21" w:rsidRPr="00EA3793">
        <w:rPr>
          <w:rFonts w:ascii="Times New Roman" w:eastAsiaTheme="minorHAnsi" w:hAnsi="Times New Roman" w:cs="Times New Roman"/>
          <w:color w:val="auto"/>
          <w:sz w:val="24"/>
          <w:szCs w:val="24"/>
        </w:rPr>
        <w:t xml:space="preserve">aforementioned challenges </w:t>
      </w:r>
      <w:r w:rsidR="00987D2A" w:rsidRPr="00EA3793">
        <w:rPr>
          <w:rFonts w:ascii="Times New Roman" w:eastAsiaTheme="minorHAnsi" w:hAnsi="Times New Roman" w:cs="Times New Roman"/>
          <w:color w:val="auto"/>
          <w:sz w:val="24"/>
          <w:szCs w:val="24"/>
        </w:rPr>
        <w:t>exceeded 50%</w:t>
      </w:r>
      <w:r w:rsidR="00B1385A" w:rsidRPr="00EA3793">
        <w:rPr>
          <w:rFonts w:ascii="Times New Roman" w:eastAsiaTheme="minorHAnsi" w:hAnsi="Times New Roman" w:cs="Times New Roman"/>
          <w:color w:val="auto"/>
          <w:sz w:val="24"/>
          <w:szCs w:val="24"/>
        </w:rPr>
        <w:t>,</w:t>
      </w:r>
      <w:r w:rsidR="00793F36" w:rsidRPr="00EA3793">
        <w:rPr>
          <w:rFonts w:ascii="Times New Roman" w:eastAsiaTheme="minorHAnsi" w:hAnsi="Times New Roman" w:cs="Times New Roman"/>
          <w:color w:val="auto"/>
          <w:sz w:val="24"/>
          <w:szCs w:val="24"/>
        </w:rPr>
        <w:t xml:space="preserve"> indicating that surgeons perceive a great need for better instrumentation to address a wide range of challenges</w:t>
      </w:r>
      <w:r w:rsidR="00B1385A" w:rsidRPr="00EA3793">
        <w:rPr>
          <w:rFonts w:ascii="Times New Roman" w:eastAsiaTheme="minorHAnsi" w:hAnsi="Times New Roman" w:cs="Times New Roman"/>
          <w:color w:val="auto"/>
          <w:sz w:val="24"/>
          <w:szCs w:val="24"/>
        </w:rPr>
        <w:t xml:space="preserve"> faced with TEES</w:t>
      </w:r>
      <w:r w:rsidR="00987D2A" w:rsidRPr="00EA3793">
        <w:rPr>
          <w:rFonts w:ascii="Times New Roman" w:eastAsiaTheme="minorHAnsi" w:hAnsi="Times New Roman" w:cs="Times New Roman"/>
          <w:color w:val="auto"/>
          <w:sz w:val="24"/>
          <w:szCs w:val="24"/>
        </w:rPr>
        <w:t xml:space="preserve">. </w:t>
      </w:r>
      <w:r w:rsidR="0035523C" w:rsidRPr="00EA3793">
        <w:rPr>
          <w:rFonts w:ascii="Times New Roman" w:eastAsiaTheme="minorHAnsi" w:hAnsi="Times New Roman" w:cs="Times New Roman"/>
          <w:color w:val="auto"/>
          <w:sz w:val="24"/>
          <w:szCs w:val="24"/>
        </w:rPr>
        <w:t>Of these, t</w:t>
      </w:r>
      <w:r w:rsidR="00B1385A" w:rsidRPr="00EA3793">
        <w:rPr>
          <w:rFonts w:ascii="Times New Roman" w:eastAsiaTheme="minorHAnsi" w:hAnsi="Times New Roman" w:cs="Times New Roman"/>
          <w:color w:val="auto"/>
          <w:sz w:val="24"/>
          <w:szCs w:val="24"/>
        </w:rPr>
        <w:t xml:space="preserve">he challenges with the greatest need for better instrumentation were </w:t>
      </w:r>
      <w:r w:rsidR="00115558" w:rsidRPr="00EA3793">
        <w:rPr>
          <w:rFonts w:ascii="Times New Roman" w:eastAsiaTheme="minorHAnsi" w:hAnsi="Times New Roman" w:cs="Times New Roman"/>
          <w:color w:val="auto"/>
          <w:sz w:val="24"/>
          <w:szCs w:val="24"/>
        </w:rPr>
        <w:t>reaching structu</w:t>
      </w:r>
      <w:r w:rsidR="00B1385A" w:rsidRPr="00EA3793">
        <w:rPr>
          <w:rFonts w:ascii="Times New Roman" w:eastAsiaTheme="minorHAnsi" w:hAnsi="Times New Roman" w:cs="Times New Roman"/>
          <w:color w:val="auto"/>
          <w:sz w:val="24"/>
          <w:szCs w:val="24"/>
        </w:rPr>
        <w:t>res visualized by endoscopes as well as</w:t>
      </w:r>
      <w:r w:rsidR="00115558" w:rsidRPr="00EA3793">
        <w:rPr>
          <w:rFonts w:ascii="Times New Roman" w:eastAsiaTheme="minorHAnsi" w:hAnsi="Times New Roman" w:cs="Times New Roman"/>
          <w:color w:val="auto"/>
          <w:sz w:val="24"/>
          <w:szCs w:val="24"/>
        </w:rPr>
        <w:t xml:space="preserve"> dissection and removal of cholesteatoma.</w:t>
      </w:r>
      <w:r w:rsidR="00987D2A" w:rsidRPr="00EA3793">
        <w:rPr>
          <w:rFonts w:ascii="Times New Roman" w:eastAsiaTheme="minorHAnsi" w:hAnsi="Times New Roman" w:cs="Times New Roman"/>
          <w:color w:val="auto"/>
          <w:sz w:val="24"/>
          <w:szCs w:val="24"/>
        </w:rPr>
        <w:t xml:space="preserve"> Our survey identified a greater perceived need for better instruments to reach structures and to position a graft by respondents who perform a greater proportion of cases using TEES. </w:t>
      </w:r>
      <w:r w:rsidR="0084366F" w:rsidRPr="00EA3793">
        <w:rPr>
          <w:rFonts w:ascii="Times New Roman" w:eastAsiaTheme="minorHAnsi" w:hAnsi="Times New Roman" w:cs="Times New Roman"/>
          <w:color w:val="auto"/>
          <w:sz w:val="24"/>
          <w:szCs w:val="24"/>
        </w:rPr>
        <w:t>However, there were no other significant difference in the need for better instruments between surgeons performing varying proportion of cases using TEES and t</w:t>
      </w:r>
      <w:r w:rsidR="00987D2A" w:rsidRPr="00EA3793">
        <w:rPr>
          <w:rFonts w:ascii="Times New Roman" w:eastAsiaTheme="minorHAnsi" w:hAnsi="Times New Roman" w:cs="Times New Roman"/>
          <w:color w:val="auto"/>
          <w:sz w:val="24"/>
          <w:szCs w:val="24"/>
        </w:rPr>
        <w:t xml:space="preserve">here were no significant differences in the need for better instruments for any challenge between surgeons who use a specialized TEES set and those who did not. </w:t>
      </w:r>
    </w:p>
    <w:p w14:paraId="54BA2FF2" w14:textId="77777777" w:rsidR="00716C60" w:rsidRPr="002D6755" w:rsidRDefault="0025580A" w:rsidP="00690D4D">
      <w:pPr>
        <w:pStyle w:val="Heading1"/>
        <w:spacing w:line="360" w:lineRule="auto"/>
        <w:rPr>
          <w:rFonts w:ascii="Times New Roman" w:hAnsi="Times New Roman" w:cs="Times New Roman"/>
          <w:b/>
          <w:color w:val="000000" w:themeColor="text1"/>
          <w:sz w:val="24"/>
          <w:szCs w:val="24"/>
        </w:rPr>
      </w:pPr>
      <w:r w:rsidRPr="002D6755">
        <w:rPr>
          <w:rFonts w:ascii="Times New Roman" w:hAnsi="Times New Roman" w:cs="Times New Roman"/>
          <w:b/>
          <w:color w:val="000000" w:themeColor="text1"/>
          <w:sz w:val="24"/>
          <w:szCs w:val="24"/>
        </w:rPr>
        <w:t>Acknowledgement</w:t>
      </w:r>
      <w:r w:rsidR="002D6755">
        <w:rPr>
          <w:rFonts w:ascii="Times New Roman" w:hAnsi="Times New Roman" w:cs="Times New Roman"/>
          <w:b/>
          <w:color w:val="000000" w:themeColor="text1"/>
          <w:sz w:val="24"/>
          <w:szCs w:val="24"/>
        </w:rPr>
        <w:t>:</w:t>
      </w:r>
    </w:p>
    <w:p w14:paraId="05CE3CBF" w14:textId="77777777" w:rsidR="009D26E4" w:rsidRPr="0050110B" w:rsidRDefault="0025580A" w:rsidP="002D6755">
      <w:pPr>
        <w:pStyle w:val="Heading1"/>
        <w:spacing w:line="360" w:lineRule="auto"/>
        <w:ind w:firstLine="640"/>
        <w:jc w:val="left"/>
        <w:rPr>
          <w:rFonts w:ascii="Times New Roman" w:hAnsi="Times New Roman" w:cs="Times New Roman"/>
          <w:color w:val="000000" w:themeColor="text1"/>
          <w:sz w:val="24"/>
          <w:szCs w:val="24"/>
        </w:rPr>
      </w:pPr>
      <w:r w:rsidRPr="0050110B">
        <w:rPr>
          <w:rFonts w:ascii="Times New Roman" w:hAnsi="Times New Roman" w:cs="Times New Roman"/>
          <w:color w:val="000000" w:themeColor="text1"/>
          <w:sz w:val="24"/>
          <w:szCs w:val="24"/>
        </w:rPr>
        <w:t>The authors thank the board of IWGEES and the organizers of the 2</w:t>
      </w:r>
      <w:r w:rsidRPr="0050110B">
        <w:rPr>
          <w:rFonts w:ascii="Times New Roman" w:hAnsi="Times New Roman" w:cs="Times New Roman"/>
          <w:color w:val="000000" w:themeColor="text1"/>
          <w:sz w:val="24"/>
          <w:szCs w:val="24"/>
          <w:vertAlign w:val="superscript"/>
        </w:rPr>
        <w:t>nd</w:t>
      </w:r>
      <w:r w:rsidRPr="0050110B">
        <w:rPr>
          <w:rFonts w:ascii="Times New Roman" w:hAnsi="Times New Roman" w:cs="Times New Roman"/>
          <w:color w:val="000000" w:themeColor="text1"/>
          <w:sz w:val="24"/>
          <w:szCs w:val="24"/>
        </w:rPr>
        <w:t xml:space="preserve"> World Congress of Endoscopic Ear Surgery, Bologna, Italy and 6</w:t>
      </w:r>
      <w:r w:rsidRPr="0050110B">
        <w:rPr>
          <w:rFonts w:ascii="Times New Roman" w:hAnsi="Times New Roman" w:cs="Times New Roman"/>
          <w:color w:val="000000" w:themeColor="text1"/>
          <w:sz w:val="24"/>
          <w:szCs w:val="24"/>
          <w:vertAlign w:val="superscript"/>
        </w:rPr>
        <w:t>th</w:t>
      </w:r>
      <w:r w:rsidRPr="0050110B">
        <w:rPr>
          <w:rFonts w:ascii="Times New Roman" w:hAnsi="Times New Roman" w:cs="Times New Roman"/>
          <w:color w:val="000000" w:themeColor="text1"/>
          <w:sz w:val="24"/>
          <w:szCs w:val="24"/>
        </w:rPr>
        <w:t xml:space="preserve"> Hands on Seminar in Endoscopic Ear Surgery, Yamagata, Japan for the opportunities to distribute the survey.  We are also very grateful to those who responded to the survey to help promote development of new otologic instrumentation.</w:t>
      </w:r>
      <w:r w:rsidRPr="0050110B">
        <w:rPr>
          <w:rFonts w:ascii="Times New Roman" w:hAnsi="Times New Roman" w:cs="Times New Roman"/>
          <w:color w:val="000000" w:themeColor="text1"/>
          <w:sz w:val="24"/>
          <w:szCs w:val="24"/>
        </w:rPr>
        <w:br w:type="page"/>
      </w:r>
      <w:r w:rsidRPr="0050110B">
        <w:rPr>
          <w:rFonts w:ascii="Times New Roman" w:hAnsi="Times New Roman" w:cs="Times New Roman"/>
          <w:color w:val="000000" w:themeColor="text1"/>
          <w:sz w:val="24"/>
          <w:szCs w:val="24"/>
        </w:rPr>
        <w:lastRenderedPageBreak/>
        <w:t>References:</w:t>
      </w:r>
    </w:p>
    <w:p w14:paraId="53FD1918" w14:textId="77777777" w:rsidR="009A40C0" w:rsidRPr="0050110B" w:rsidRDefault="007E18AA"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r w:rsidRPr="0050110B">
        <w:rPr>
          <w:rFonts w:ascii="Times New Roman" w:hAnsi="Times New Roman" w:cs="Times New Roman"/>
          <w:color w:val="000000" w:themeColor="text1"/>
        </w:rPr>
        <w:fldChar w:fldCharType="begin" w:fldLock="1"/>
      </w:r>
      <w:r w:rsidR="0025580A" w:rsidRPr="0050110B">
        <w:rPr>
          <w:rFonts w:ascii="Times New Roman" w:hAnsi="Times New Roman" w:cs="Times New Roman"/>
          <w:color w:val="000000" w:themeColor="text1"/>
        </w:rPr>
        <w:instrText xml:space="preserve">ADDIN Mendeley Bibliography CSL_BIBLIOGRAPHY </w:instrText>
      </w:r>
      <w:r w:rsidRPr="0050110B">
        <w:rPr>
          <w:rFonts w:ascii="Times New Roman" w:hAnsi="Times New Roman" w:cs="Times New Roman"/>
          <w:color w:val="000000" w:themeColor="text1"/>
        </w:rPr>
        <w:fldChar w:fldCharType="separate"/>
      </w:r>
    </w:p>
    <w:p w14:paraId="2FB87FEB"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 </w:t>
      </w:r>
      <w:r w:rsidRPr="0050110B">
        <w:rPr>
          <w:rFonts w:ascii="Times New Roman" w:eastAsia="Times New Roman" w:hAnsi="Times New Roman" w:cs="Times New Roman"/>
          <w:noProof/>
          <w:color w:val="000000" w:themeColor="text1"/>
        </w:rPr>
        <w:tab/>
        <w:t xml:space="preserve">Cohen MS, Landegger LD, Kozin ED, Lee DJ. Pediatric endoscopic ear surgery in clinical practice: Lessons learned and early outcomes. </w:t>
      </w:r>
      <w:r w:rsidRPr="0050110B">
        <w:rPr>
          <w:rFonts w:ascii="Times New Roman" w:eastAsia="Times New Roman" w:hAnsi="Times New Roman" w:cs="Times New Roman"/>
          <w:i/>
          <w:iCs/>
          <w:noProof/>
          <w:color w:val="000000" w:themeColor="text1"/>
        </w:rPr>
        <w:t>Laryngoscope</w:t>
      </w:r>
      <w:r w:rsidRPr="0050110B">
        <w:rPr>
          <w:rFonts w:ascii="Times New Roman" w:eastAsia="Times New Roman" w:hAnsi="Times New Roman" w:cs="Times New Roman"/>
          <w:noProof/>
          <w:color w:val="000000" w:themeColor="text1"/>
        </w:rPr>
        <w:t>. 2015:n/a - n/a. doi:10.1002/lary.25410.</w:t>
      </w:r>
    </w:p>
    <w:p w14:paraId="541017D0"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086E5E4F"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2. </w:t>
      </w:r>
      <w:r w:rsidRPr="0050110B">
        <w:rPr>
          <w:rFonts w:ascii="Times New Roman" w:eastAsia="Times New Roman" w:hAnsi="Times New Roman" w:cs="Times New Roman"/>
          <w:noProof/>
          <w:color w:val="000000" w:themeColor="text1"/>
        </w:rPr>
        <w:tab/>
        <w:t xml:space="preserve">Kanona H, Virk JS, Owa A. Endoscopic ear surgery: A case series and first United Kingdom experience. </w:t>
      </w:r>
      <w:r w:rsidRPr="0050110B">
        <w:rPr>
          <w:rFonts w:ascii="Times New Roman" w:eastAsia="Times New Roman" w:hAnsi="Times New Roman" w:cs="Times New Roman"/>
          <w:i/>
          <w:iCs/>
          <w:noProof/>
          <w:color w:val="000000" w:themeColor="text1"/>
        </w:rPr>
        <w:t>World J Clin cases</w:t>
      </w:r>
      <w:r w:rsidRPr="0050110B">
        <w:rPr>
          <w:rFonts w:ascii="Times New Roman" w:eastAsia="Times New Roman" w:hAnsi="Times New Roman" w:cs="Times New Roman"/>
          <w:noProof/>
          <w:color w:val="000000" w:themeColor="text1"/>
        </w:rPr>
        <w:t xml:space="preserve">. 2015;3(3):310-317. </w:t>
      </w:r>
    </w:p>
    <w:p w14:paraId="0D24A4B7"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51CFB3CE"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3. </w:t>
      </w:r>
      <w:r w:rsidRPr="0050110B">
        <w:rPr>
          <w:rFonts w:ascii="Times New Roman" w:eastAsia="Times New Roman" w:hAnsi="Times New Roman" w:cs="Times New Roman"/>
          <w:noProof/>
          <w:color w:val="000000" w:themeColor="text1"/>
        </w:rPr>
        <w:tab/>
        <w:t xml:space="preserve">Badr-el-dine M. Instrumentation and Technologies in Endoscopic Ear Surgery. </w:t>
      </w:r>
      <w:r w:rsidRPr="0050110B">
        <w:rPr>
          <w:rFonts w:ascii="Times New Roman" w:eastAsia="Times New Roman" w:hAnsi="Times New Roman" w:cs="Times New Roman"/>
          <w:i/>
          <w:iCs/>
          <w:noProof/>
          <w:color w:val="000000" w:themeColor="text1"/>
        </w:rPr>
        <w:t>Otolaryngol Clin NA</w:t>
      </w:r>
      <w:r w:rsidRPr="0050110B">
        <w:rPr>
          <w:rFonts w:ascii="Times New Roman" w:eastAsia="Times New Roman" w:hAnsi="Times New Roman" w:cs="Times New Roman"/>
          <w:noProof/>
          <w:color w:val="000000" w:themeColor="text1"/>
        </w:rPr>
        <w:t>. 2013;46(2):211-225.</w:t>
      </w:r>
    </w:p>
    <w:p w14:paraId="2831CFF0"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1A02E575"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4. </w:t>
      </w:r>
      <w:r w:rsidRPr="0050110B">
        <w:rPr>
          <w:rFonts w:ascii="Times New Roman" w:eastAsia="Times New Roman" w:hAnsi="Times New Roman" w:cs="Times New Roman"/>
          <w:noProof/>
          <w:color w:val="000000" w:themeColor="text1"/>
        </w:rPr>
        <w:tab/>
        <w:t xml:space="preserve">Bennett ML, Zhang D, Labadie RF, Noble JH. Comparison of Middle Ear Visualization With Endoscopy and Microscopy. </w:t>
      </w:r>
      <w:r w:rsidRPr="0050110B">
        <w:rPr>
          <w:rFonts w:ascii="Times New Roman" w:eastAsia="Times New Roman" w:hAnsi="Times New Roman" w:cs="Times New Roman"/>
          <w:i/>
          <w:iCs/>
          <w:noProof/>
          <w:color w:val="000000" w:themeColor="text1"/>
        </w:rPr>
        <w:t>Otol Neurotol</w:t>
      </w:r>
      <w:r w:rsidR="00765E98">
        <w:rPr>
          <w:rFonts w:ascii="Times New Roman" w:eastAsia="Times New Roman" w:hAnsi="Times New Roman" w:cs="Times New Roman"/>
          <w:noProof/>
          <w:color w:val="000000" w:themeColor="text1"/>
        </w:rPr>
        <w:t>. 2016;37:362-366.</w:t>
      </w:r>
    </w:p>
    <w:p w14:paraId="7C2986FA"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602C1DFA"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5. </w:t>
      </w:r>
      <w:r w:rsidRPr="0050110B">
        <w:rPr>
          <w:rFonts w:ascii="Times New Roman" w:eastAsia="Times New Roman" w:hAnsi="Times New Roman" w:cs="Times New Roman"/>
          <w:noProof/>
          <w:color w:val="000000" w:themeColor="text1"/>
        </w:rPr>
        <w:tab/>
        <w:t xml:space="preserve">Tarabichi M. Endoscopic Middle Ear Surgery. </w:t>
      </w:r>
      <w:r w:rsidRPr="0050110B">
        <w:rPr>
          <w:rFonts w:ascii="Times New Roman" w:eastAsia="Times New Roman" w:hAnsi="Times New Roman" w:cs="Times New Roman"/>
          <w:i/>
          <w:iCs/>
          <w:noProof/>
          <w:color w:val="000000" w:themeColor="text1"/>
        </w:rPr>
        <w:t>Ann Otol Rhinol Laryngol</w:t>
      </w:r>
      <w:r w:rsidR="00765E98">
        <w:rPr>
          <w:rFonts w:ascii="Times New Roman" w:eastAsia="Times New Roman" w:hAnsi="Times New Roman" w:cs="Times New Roman"/>
          <w:noProof/>
          <w:color w:val="000000" w:themeColor="text1"/>
        </w:rPr>
        <w:t>. 1999;108(1):39-46.</w:t>
      </w:r>
    </w:p>
    <w:p w14:paraId="1786F516"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2F750ABC"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6. </w:t>
      </w:r>
      <w:r w:rsidRPr="0050110B">
        <w:rPr>
          <w:rFonts w:ascii="Times New Roman" w:eastAsia="Times New Roman" w:hAnsi="Times New Roman" w:cs="Times New Roman"/>
          <w:noProof/>
          <w:color w:val="000000" w:themeColor="text1"/>
        </w:rPr>
        <w:tab/>
        <w:t xml:space="preserve">Yong M, Mijovic T, Lea J. Endoscopic ear surgery in Canada : a cross-sectional study. </w:t>
      </w:r>
      <w:r w:rsidRPr="0050110B">
        <w:rPr>
          <w:rFonts w:ascii="Times New Roman" w:eastAsia="Times New Roman" w:hAnsi="Times New Roman" w:cs="Times New Roman"/>
          <w:i/>
          <w:iCs/>
          <w:noProof/>
          <w:color w:val="000000" w:themeColor="text1"/>
        </w:rPr>
        <w:t>J Otolaryngol - Head Neck Surg</w:t>
      </w:r>
      <w:r w:rsidRPr="0050110B">
        <w:rPr>
          <w:rFonts w:ascii="Times New Roman" w:eastAsia="Times New Roman" w:hAnsi="Times New Roman" w:cs="Times New Roman"/>
          <w:noProof/>
          <w:color w:val="000000" w:themeColor="text1"/>
        </w:rPr>
        <w:t>. 2016:1-8.</w:t>
      </w:r>
    </w:p>
    <w:p w14:paraId="38299B8C"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2F412E1D"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7. </w:t>
      </w:r>
      <w:r w:rsidRPr="0050110B">
        <w:rPr>
          <w:rFonts w:ascii="Times New Roman" w:eastAsia="Times New Roman" w:hAnsi="Times New Roman" w:cs="Times New Roman"/>
          <w:noProof/>
          <w:color w:val="000000" w:themeColor="text1"/>
        </w:rPr>
        <w:tab/>
        <w:t xml:space="preserve">Prasad SC, Giannuzzi A, Nahleh EA, Donato G De, Russo A, Sanna M. Is endoscopic ear surgery an alternative to the modified Bondy technique for limited epitympanic cholesteatoma? </w:t>
      </w:r>
      <w:r w:rsidRPr="0050110B">
        <w:rPr>
          <w:rFonts w:ascii="Times New Roman" w:eastAsia="Times New Roman" w:hAnsi="Times New Roman" w:cs="Times New Roman"/>
          <w:i/>
          <w:iCs/>
          <w:noProof/>
          <w:color w:val="000000" w:themeColor="text1"/>
        </w:rPr>
        <w:t>Eur Arch Oto-Rhino-Laryngology</w:t>
      </w:r>
      <w:r w:rsidRPr="0050110B">
        <w:rPr>
          <w:rFonts w:ascii="Times New Roman" w:eastAsia="Times New Roman" w:hAnsi="Times New Roman" w:cs="Times New Roman"/>
          <w:noProof/>
          <w:color w:val="000000" w:themeColor="text1"/>
        </w:rPr>
        <w:t xml:space="preserve">. 2016;273(9):2533-2540. </w:t>
      </w:r>
    </w:p>
    <w:p w14:paraId="7292E9B8"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091D3A39"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8. </w:t>
      </w:r>
      <w:r w:rsidRPr="0050110B">
        <w:rPr>
          <w:rFonts w:ascii="Times New Roman" w:eastAsia="Times New Roman" w:hAnsi="Times New Roman" w:cs="Times New Roman"/>
          <w:noProof/>
          <w:color w:val="000000" w:themeColor="text1"/>
        </w:rPr>
        <w:tab/>
        <w:t xml:space="preserve">Mijovic T, Lea J. Training and Education in Endoscopic Ear Surgery. </w:t>
      </w:r>
      <w:r w:rsidRPr="0050110B">
        <w:rPr>
          <w:rFonts w:ascii="Times New Roman" w:eastAsia="Times New Roman" w:hAnsi="Times New Roman" w:cs="Times New Roman"/>
          <w:i/>
          <w:iCs/>
          <w:noProof/>
          <w:color w:val="000000" w:themeColor="text1"/>
        </w:rPr>
        <w:t>Curr Otorhinolaryngol Rep</w:t>
      </w:r>
      <w:r w:rsidRPr="0050110B">
        <w:rPr>
          <w:rFonts w:ascii="Times New Roman" w:eastAsia="Times New Roman" w:hAnsi="Times New Roman" w:cs="Times New Roman"/>
          <w:noProof/>
          <w:color w:val="000000" w:themeColor="text1"/>
        </w:rPr>
        <w:t>. 2015;3(4):193-199.</w:t>
      </w:r>
    </w:p>
    <w:p w14:paraId="414F5248"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1B146921"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lastRenderedPageBreak/>
        <w:t xml:space="preserve">9. </w:t>
      </w:r>
      <w:r w:rsidRPr="0050110B">
        <w:rPr>
          <w:rFonts w:ascii="Times New Roman" w:eastAsia="Times New Roman" w:hAnsi="Times New Roman" w:cs="Times New Roman"/>
          <w:noProof/>
          <w:color w:val="000000" w:themeColor="text1"/>
        </w:rPr>
        <w:tab/>
        <w:t xml:space="preserve">James AL. Endoscopic Middle Ear Surgery in Children. </w:t>
      </w:r>
      <w:r w:rsidRPr="0050110B">
        <w:rPr>
          <w:rFonts w:ascii="Times New Roman" w:eastAsia="Times New Roman" w:hAnsi="Times New Roman" w:cs="Times New Roman"/>
          <w:i/>
          <w:iCs/>
          <w:noProof/>
          <w:color w:val="000000" w:themeColor="text1"/>
        </w:rPr>
        <w:t>Otolaryngol Clin North Am</w:t>
      </w:r>
      <w:r w:rsidRPr="0050110B">
        <w:rPr>
          <w:rFonts w:ascii="Times New Roman" w:eastAsia="Times New Roman" w:hAnsi="Times New Roman" w:cs="Times New Roman"/>
          <w:noProof/>
          <w:color w:val="000000" w:themeColor="text1"/>
        </w:rPr>
        <w:t>. 2013;46(2):233-244.</w:t>
      </w:r>
    </w:p>
    <w:p w14:paraId="7911C9B6"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3A744A32"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10. </w:t>
      </w:r>
      <w:r w:rsidRPr="0050110B">
        <w:rPr>
          <w:rFonts w:ascii="Times New Roman" w:eastAsia="Times New Roman" w:hAnsi="Times New Roman" w:cs="Times New Roman"/>
          <w:noProof/>
          <w:color w:val="000000" w:themeColor="text1"/>
        </w:rPr>
        <w:tab/>
        <w:t xml:space="preserve">James AL. Endoscope or Microscope-Guided Pediatric Tympanoplasty? Comparison of Grafting Technique and Outcome. </w:t>
      </w:r>
      <w:r w:rsidRPr="0050110B">
        <w:rPr>
          <w:rFonts w:ascii="Times New Roman" w:eastAsia="Times New Roman" w:hAnsi="Times New Roman" w:cs="Times New Roman"/>
          <w:i/>
          <w:iCs/>
          <w:noProof/>
          <w:color w:val="000000" w:themeColor="text1"/>
        </w:rPr>
        <w:t>Laryngoscope</w:t>
      </w:r>
      <w:r w:rsidRPr="0050110B">
        <w:rPr>
          <w:rFonts w:ascii="Times New Roman" w:eastAsia="Times New Roman" w:hAnsi="Times New Roman" w:cs="Times New Roman"/>
          <w:noProof/>
          <w:color w:val="000000" w:themeColor="text1"/>
        </w:rPr>
        <w:t>. 2017.</w:t>
      </w:r>
    </w:p>
    <w:p w14:paraId="1A4F3C67"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6CCD05E5"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11. </w:t>
      </w:r>
      <w:r w:rsidRPr="0050110B">
        <w:rPr>
          <w:rFonts w:ascii="Times New Roman" w:eastAsia="Times New Roman" w:hAnsi="Times New Roman" w:cs="Times New Roman"/>
          <w:noProof/>
          <w:color w:val="000000" w:themeColor="text1"/>
        </w:rPr>
        <w:tab/>
        <w:t xml:space="preserve">le Nobel GJ, Cushing SL, Papsin BC, James AL. Intraoperative Bleeding and the Risk of Residual Cholesteatoma. </w:t>
      </w:r>
      <w:r w:rsidRPr="0050110B">
        <w:rPr>
          <w:rFonts w:ascii="Times New Roman" w:eastAsia="Times New Roman" w:hAnsi="Times New Roman" w:cs="Times New Roman"/>
          <w:i/>
          <w:iCs/>
          <w:noProof/>
          <w:color w:val="000000" w:themeColor="text1"/>
        </w:rPr>
        <w:t>Otol Neurotol</w:t>
      </w:r>
      <w:r w:rsidR="00765E98">
        <w:rPr>
          <w:rFonts w:ascii="Times New Roman" w:eastAsia="Times New Roman" w:hAnsi="Times New Roman" w:cs="Times New Roman"/>
          <w:noProof/>
          <w:color w:val="000000" w:themeColor="text1"/>
        </w:rPr>
        <w:t>. 2017;38(4):529-534.</w:t>
      </w:r>
    </w:p>
    <w:p w14:paraId="1068112A"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03672C30"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12. </w:t>
      </w:r>
      <w:r w:rsidRPr="0050110B">
        <w:rPr>
          <w:rFonts w:ascii="Times New Roman" w:eastAsia="Times New Roman" w:hAnsi="Times New Roman" w:cs="Times New Roman"/>
          <w:noProof/>
          <w:color w:val="000000" w:themeColor="text1"/>
        </w:rPr>
        <w:tab/>
        <w:t xml:space="preserve">Kozin ED, Kiringoda R, Lee DJ. Incorporating Endoscopic Ear Surgery into Your Clinical Practice. </w:t>
      </w:r>
      <w:r w:rsidRPr="0050110B">
        <w:rPr>
          <w:rFonts w:ascii="Times New Roman" w:eastAsia="Times New Roman" w:hAnsi="Times New Roman" w:cs="Times New Roman"/>
          <w:i/>
          <w:iCs/>
          <w:noProof/>
          <w:color w:val="000000" w:themeColor="text1"/>
        </w:rPr>
        <w:t>Otolaryngol Clin North Am</w:t>
      </w:r>
      <w:r w:rsidR="00765E98">
        <w:rPr>
          <w:rFonts w:ascii="Times New Roman" w:eastAsia="Times New Roman" w:hAnsi="Times New Roman" w:cs="Times New Roman"/>
          <w:noProof/>
          <w:color w:val="000000" w:themeColor="text1"/>
        </w:rPr>
        <w:t>. 2016;49(5):1237-1251.</w:t>
      </w:r>
    </w:p>
    <w:p w14:paraId="2816DC32"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100A2AD5"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13. </w:t>
      </w:r>
      <w:r w:rsidRPr="0050110B">
        <w:rPr>
          <w:rFonts w:ascii="Times New Roman" w:eastAsia="Times New Roman" w:hAnsi="Times New Roman" w:cs="Times New Roman"/>
          <w:noProof/>
          <w:color w:val="000000" w:themeColor="text1"/>
        </w:rPr>
        <w:tab/>
        <w:t xml:space="preserve">Kozin ED, Lehmann A, Carter M, et al. Thermal effects of endoscopy in a human temporal bone model: Implications for endoscopic ear surgery. </w:t>
      </w:r>
      <w:r w:rsidRPr="0050110B">
        <w:rPr>
          <w:rFonts w:ascii="Times New Roman" w:eastAsia="Times New Roman" w:hAnsi="Times New Roman" w:cs="Times New Roman"/>
          <w:i/>
          <w:iCs/>
          <w:noProof/>
          <w:color w:val="000000" w:themeColor="text1"/>
        </w:rPr>
        <w:t>Laryngoscope</w:t>
      </w:r>
      <w:r w:rsidRPr="0050110B">
        <w:rPr>
          <w:rFonts w:ascii="Times New Roman" w:eastAsia="Times New Roman" w:hAnsi="Times New Roman" w:cs="Times New Roman"/>
          <w:noProof/>
          <w:color w:val="000000" w:themeColor="text1"/>
        </w:rPr>
        <w:t>. 2014;124(8):332-339.</w:t>
      </w:r>
    </w:p>
    <w:p w14:paraId="7119D77C"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076CB366"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14. </w:t>
      </w:r>
      <w:r w:rsidRPr="0050110B">
        <w:rPr>
          <w:rFonts w:ascii="Times New Roman" w:eastAsia="Times New Roman" w:hAnsi="Times New Roman" w:cs="Times New Roman"/>
          <w:noProof/>
          <w:color w:val="000000" w:themeColor="text1"/>
        </w:rPr>
        <w:tab/>
        <w:t xml:space="preserve">Khan MM, Parab SR. Endoscopic cartilage tympanoplasty: A two-handed technique using an endoscope holder. </w:t>
      </w:r>
      <w:r w:rsidRPr="0050110B">
        <w:rPr>
          <w:rFonts w:ascii="Times New Roman" w:eastAsia="Times New Roman" w:hAnsi="Times New Roman" w:cs="Times New Roman"/>
          <w:i/>
          <w:iCs/>
          <w:noProof/>
          <w:color w:val="000000" w:themeColor="text1"/>
        </w:rPr>
        <w:t>Laryngoscope</w:t>
      </w:r>
      <w:r w:rsidRPr="0050110B">
        <w:rPr>
          <w:rFonts w:ascii="Times New Roman" w:eastAsia="Times New Roman" w:hAnsi="Times New Roman" w:cs="Times New Roman"/>
          <w:noProof/>
          <w:color w:val="000000" w:themeColor="text1"/>
        </w:rPr>
        <w:t>. 2016;126(8):1893-1898.</w:t>
      </w:r>
    </w:p>
    <w:p w14:paraId="702B1390"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3F9A6E67"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15. </w:t>
      </w:r>
      <w:r w:rsidRPr="0050110B">
        <w:rPr>
          <w:rFonts w:ascii="Times New Roman" w:eastAsia="Times New Roman" w:hAnsi="Times New Roman" w:cs="Times New Roman"/>
          <w:noProof/>
          <w:color w:val="000000" w:themeColor="text1"/>
        </w:rPr>
        <w:tab/>
        <w:t xml:space="preserve">De Zinis LOR, Berlucchi M, Nassif N. Double-handed endoscopic myringoplasty with a holding system in children: Preliminary observations. </w:t>
      </w:r>
      <w:r w:rsidRPr="0050110B">
        <w:rPr>
          <w:rFonts w:ascii="Times New Roman" w:eastAsia="Times New Roman" w:hAnsi="Times New Roman" w:cs="Times New Roman"/>
          <w:i/>
          <w:iCs/>
          <w:noProof/>
          <w:color w:val="000000" w:themeColor="text1"/>
        </w:rPr>
        <w:t>Int J Pediatr Otorhinolaryngol</w:t>
      </w:r>
      <w:r w:rsidR="00765E98">
        <w:rPr>
          <w:rFonts w:ascii="Times New Roman" w:eastAsia="Times New Roman" w:hAnsi="Times New Roman" w:cs="Times New Roman"/>
          <w:noProof/>
          <w:color w:val="000000" w:themeColor="text1"/>
        </w:rPr>
        <w:t>. 2017;96:127-130.</w:t>
      </w:r>
    </w:p>
    <w:p w14:paraId="228A3F42"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2CA998A6" w14:textId="77777777" w:rsidR="009A40C0" w:rsidRPr="0050110B" w:rsidRDefault="0025580A" w:rsidP="00690D4D">
      <w:pPr>
        <w:widowControl w:val="0"/>
        <w:autoSpaceDE w:val="0"/>
        <w:autoSpaceDN w:val="0"/>
        <w:adjustRightInd w:val="0"/>
        <w:spacing w:line="360" w:lineRule="auto"/>
        <w:ind w:left="640" w:hanging="640"/>
        <w:rPr>
          <w:rFonts w:ascii="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16. </w:t>
      </w:r>
      <w:r w:rsidRPr="0050110B">
        <w:rPr>
          <w:rFonts w:ascii="Times New Roman" w:eastAsia="Times New Roman" w:hAnsi="Times New Roman" w:cs="Times New Roman"/>
          <w:noProof/>
          <w:color w:val="000000" w:themeColor="text1"/>
        </w:rPr>
        <w:tab/>
        <w:t xml:space="preserve">James AL, Papsin BC. Ten Top Considerations in Pediatric Tympanoplasty. </w:t>
      </w:r>
      <w:r w:rsidRPr="0050110B">
        <w:rPr>
          <w:rFonts w:ascii="Times New Roman" w:eastAsia="Times New Roman" w:hAnsi="Times New Roman" w:cs="Times New Roman"/>
          <w:i/>
          <w:iCs/>
          <w:noProof/>
          <w:color w:val="000000" w:themeColor="text1"/>
        </w:rPr>
        <w:t>Am Acad Otolaryngol - Head Neck Surg</w:t>
      </w:r>
      <w:r w:rsidR="00765E98">
        <w:rPr>
          <w:rFonts w:ascii="Times New Roman" w:eastAsia="Times New Roman" w:hAnsi="Times New Roman" w:cs="Times New Roman"/>
          <w:noProof/>
          <w:color w:val="000000" w:themeColor="text1"/>
        </w:rPr>
        <w:t>. 2012;147(6):992-998.</w:t>
      </w:r>
    </w:p>
    <w:p w14:paraId="0151F1B3" w14:textId="77777777" w:rsidR="00D6768F" w:rsidRPr="0050110B" w:rsidRDefault="007E18AA" w:rsidP="00690D4D">
      <w:pPr>
        <w:widowControl w:val="0"/>
        <w:autoSpaceDE w:val="0"/>
        <w:autoSpaceDN w:val="0"/>
        <w:adjustRightInd w:val="0"/>
        <w:spacing w:after="140" w:line="360" w:lineRule="auto"/>
        <w:rPr>
          <w:rFonts w:ascii="Times New Roman" w:hAnsi="Times New Roman" w:cs="Times New Roman"/>
          <w:color w:val="000000" w:themeColor="text1"/>
        </w:rPr>
      </w:pPr>
      <w:r w:rsidRPr="0050110B">
        <w:rPr>
          <w:rFonts w:ascii="Times New Roman" w:hAnsi="Times New Roman" w:cs="Times New Roman"/>
          <w:color w:val="000000" w:themeColor="text1"/>
        </w:rPr>
        <w:fldChar w:fldCharType="end"/>
      </w:r>
    </w:p>
    <w:p w14:paraId="3FB207E4" w14:textId="77777777" w:rsidR="007263C8" w:rsidRPr="0050110B" w:rsidRDefault="007263C8" w:rsidP="00690D4D">
      <w:pPr>
        <w:widowControl w:val="0"/>
        <w:autoSpaceDE w:val="0"/>
        <w:autoSpaceDN w:val="0"/>
        <w:adjustRightInd w:val="0"/>
        <w:spacing w:after="140" w:line="360" w:lineRule="auto"/>
        <w:rPr>
          <w:rFonts w:ascii="Times New Roman" w:hAnsi="Times New Roman" w:cs="Times New Roman"/>
          <w:color w:val="000000" w:themeColor="text1"/>
          <w:highlight w:val="yellow"/>
        </w:rPr>
      </w:pPr>
    </w:p>
    <w:p w14:paraId="2BE58195" w14:textId="77777777" w:rsidR="00D6768F" w:rsidRPr="0050110B" w:rsidRDefault="0025580A" w:rsidP="00690D4D">
      <w:pPr>
        <w:widowControl w:val="0"/>
        <w:autoSpaceDE w:val="0"/>
        <w:autoSpaceDN w:val="0"/>
        <w:adjustRightInd w:val="0"/>
        <w:spacing w:after="140" w:line="360" w:lineRule="auto"/>
        <w:rPr>
          <w:rFonts w:ascii="Times New Roman" w:hAnsi="Times New Roman" w:cs="Times New Roman"/>
          <w:color w:val="000000" w:themeColor="text1"/>
          <w:highlight w:val="yellow"/>
        </w:rPr>
      </w:pPr>
      <w:r w:rsidRPr="0050110B">
        <w:rPr>
          <w:rFonts w:ascii="Times New Roman" w:hAnsi="Times New Roman" w:cs="Times New Roman"/>
          <w:color w:val="000000" w:themeColor="text1"/>
          <w:highlight w:val="yellow"/>
        </w:rPr>
        <w:t>Additional references to add – check references.</w:t>
      </w:r>
    </w:p>
    <w:p w14:paraId="1EA90893" w14:textId="77777777" w:rsidR="001A4EC9" w:rsidRPr="0050110B" w:rsidRDefault="007E18AA" w:rsidP="00690D4D">
      <w:pPr>
        <w:spacing w:line="360" w:lineRule="auto"/>
        <w:rPr>
          <w:rFonts w:ascii="Times New Roman" w:hAnsi="Times New Roman" w:cs="Times New Roman"/>
          <w:noProof/>
          <w:color w:val="000000" w:themeColor="text1"/>
          <w:highlight w:val="yellow"/>
        </w:rPr>
      </w:pPr>
      <w:r w:rsidRPr="0050110B">
        <w:rPr>
          <w:rFonts w:ascii="Times New Roman" w:hAnsi="Times New Roman" w:cs="Times New Roman"/>
          <w:color w:val="000000" w:themeColor="text1"/>
          <w:highlight w:val="yellow"/>
        </w:rPr>
        <w:lastRenderedPageBreak/>
        <w:fldChar w:fldCharType="begin"/>
      </w:r>
      <w:r w:rsidR="0025580A" w:rsidRPr="0050110B">
        <w:rPr>
          <w:rFonts w:ascii="Times New Roman" w:hAnsi="Times New Roman" w:cs="Times New Roman"/>
          <w:color w:val="000000" w:themeColor="text1"/>
          <w:highlight w:val="yellow"/>
        </w:rPr>
        <w:instrText xml:space="preserve"> ADDIN EN.REFLIST </w:instrText>
      </w:r>
      <w:r w:rsidRPr="0050110B">
        <w:rPr>
          <w:rFonts w:ascii="Times New Roman" w:hAnsi="Times New Roman" w:cs="Times New Roman"/>
          <w:color w:val="000000" w:themeColor="text1"/>
          <w:highlight w:val="yellow"/>
        </w:rPr>
        <w:fldChar w:fldCharType="separate"/>
      </w:r>
      <w:bookmarkStart w:id="5" w:name="_ENREF_1"/>
      <w:r w:rsidR="0025580A" w:rsidRPr="0050110B">
        <w:rPr>
          <w:rFonts w:ascii="Times New Roman" w:hAnsi="Times New Roman" w:cs="Times New Roman"/>
          <w:noProof/>
          <w:color w:val="000000" w:themeColor="text1"/>
          <w:highlight w:val="yellow"/>
        </w:rPr>
        <w:t>1.</w:t>
      </w:r>
      <w:r w:rsidR="0025580A" w:rsidRPr="0050110B">
        <w:rPr>
          <w:rFonts w:ascii="Times New Roman" w:hAnsi="Times New Roman" w:cs="Times New Roman"/>
          <w:noProof/>
          <w:color w:val="000000" w:themeColor="text1"/>
          <w:highlight w:val="yellow"/>
        </w:rPr>
        <w:tab/>
        <w:t>James AL. Endoscope or microscope-guided pediatric tympanoplasty? Comparison of grafting technique and outcome. Laryngoscope. 2017 Mar 17. PubMed PMID: 28304079.</w:t>
      </w:r>
      <w:bookmarkEnd w:id="5"/>
      <w:r w:rsidR="0025580A" w:rsidRPr="0050110B">
        <w:rPr>
          <w:rFonts w:ascii="Times New Roman" w:hAnsi="Times New Roman" w:cs="Times New Roman"/>
          <w:noProof/>
          <w:color w:val="000000" w:themeColor="text1"/>
          <w:highlight w:val="yellow"/>
        </w:rPr>
        <w:t xml:space="preserve"> - INCOMPLETE REFERENCE</w:t>
      </w:r>
    </w:p>
    <w:p w14:paraId="55BAA1E7" w14:textId="77777777" w:rsidR="001A4EC9" w:rsidRPr="0050110B" w:rsidRDefault="0025580A" w:rsidP="00690D4D">
      <w:pPr>
        <w:spacing w:line="360" w:lineRule="auto"/>
        <w:rPr>
          <w:rFonts w:ascii="Times New Roman" w:hAnsi="Times New Roman" w:cs="Times New Roman"/>
          <w:noProof/>
          <w:color w:val="000000" w:themeColor="text1"/>
          <w:highlight w:val="yellow"/>
        </w:rPr>
      </w:pPr>
      <w:bookmarkStart w:id="6" w:name="_ENREF_4"/>
      <w:r w:rsidRPr="0050110B">
        <w:rPr>
          <w:rFonts w:ascii="Times New Roman" w:hAnsi="Times New Roman" w:cs="Times New Roman"/>
          <w:noProof/>
          <w:color w:val="000000" w:themeColor="text1"/>
          <w:highlight w:val="yellow"/>
        </w:rPr>
        <w:t>4.</w:t>
      </w:r>
      <w:r w:rsidRPr="0050110B">
        <w:rPr>
          <w:rFonts w:ascii="Times New Roman" w:hAnsi="Times New Roman" w:cs="Times New Roman"/>
          <w:noProof/>
          <w:color w:val="000000" w:themeColor="text1"/>
          <w:highlight w:val="yellow"/>
        </w:rPr>
        <w:tab/>
        <w:t>De Zinis LO, Berlucchi M, Nassif N. Double-handed endoscopic myringoplasty with a holding system in children: Preliminary observations. Int J Pediatr Otorhinolaryngol. 2017 May;96:127-30. PubMed PMID: 28390601.</w:t>
      </w:r>
      <w:bookmarkEnd w:id="6"/>
    </w:p>
    <w:p w14:paraId="73E20517" w14:textId="77777777" w:rsidR="00DC50B3" w:rsidRPr="0050110B" w:rsidRDefault="007E18AA" w:rsidP="00690D4D">
      <w:pPr>
        <w:widowControl w:val="0"/>
        <w:autoSpaceDE w:val="0"/>
        <w:autoSpaceDN w:val="0"/>
        <w:adjustRightInd w:val="0"/>
        <w:spacing w:after="140" w:line="360" w:lineRule="auto"/>
        <w:rPr>
          <w:rFonts w:ascii="Times New Roman" w:hAnsi="Times New Roman" w:cs="Times New Roman"/>
          <w:color w:val="000000" w:themeColor="text1"/>
        </w:rPr>
      </w:pPr>
      <w:r w:rsidRPr="0050110B">
        <w:rPr>
          <w:rFonts w:ascii="Times New Roman" w:hAnsi="Times New Roman" w:cs="Times New Roman"/>
          <w:color w:val="000000" w:themeColor="text1"/>
          <w:highlight w:val="yellow"/>
        </w:rPr>
        <w:fldChar w:fldCharType="end"/>
      </w:r>
    </w:p>
    <w:sectPr w:rsidR="00DC50B3" w:rsidRPr="0050110B" w:rsidSect="0058626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vib le Nobel" w:date="2017-10-10T20:06:00Z" w:initials="GlN">
    <w:p w14:paraId="082B7B6F" w14:textId="77777777" w:rsidR="00793F36" w:rsidRDefault="00793F36">
      <w:pPr>
        <w:pStyle w:val="CommentText"/>
      </w:pPr>
      <w:r>
        <w:rPr>
          <w:rStyle w:val="CommentReference"/>
        </w:rPr>
        <w:annotationRef/>
      </w:r>
      <w:r>
        <w:t>All references should be arranged in ascending order. I.e. some references are: “10, 1, 6”. Should be arranged as “ 1, 6, 10”</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B7B6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B20D4" w14:textId="77777777" w:rsidR="002C3DD8" w:rsidRDefault="002C3DD8" w:rsidP="00FB076D">
      <w:r>
        <w:separator/>
      </w:r>
    </w:p>
  </w:endnote>
  <w:endnote w:type="continuationSeparator" w:id="0">
    <w:p w14:paraId="5ECFABDF" w14:textId="77777777" w:rsidR="002C3DD8" w:rsidRDefault="002C3DD8" w:rsidP="00FB0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419059"/>
      <w:docPartObj>
        <w:docPartGallery w:val="Page Numbers (Bottom of Page)"/>
        <w:docPartUnique/>
      </w:docPartObj>
    </w:sdtPr>
    <w:sdtEndPr/>
    <w:sdtContent>
      <w:p w14:paraId="448D805D" w14:textId="77777777" w:rsidR="00793F36" w:rsidRDefault="002C3DD8">
        <w:pPr>
          <w:pStyle w:val="Footer"/>
          <w:jc w:val="right"/>
        </w:pPr>
        <w:r>
          <w:fldChar w:fldCharType="begin"/>
        </w:r>
        <w:r>
          <w:instrText xml:space="preserve"> PAGE   \* MERGEFORMAT </w:instrText>
        </w:r>
        <w:r>
          <w:fldChar w:fldCharType="separate"/>
        </w:r>
        <w:r w:rsidR="007B7743">
          <w:rPr>
            <w:noProof/>
          </w:rPr>
          <w:t>12</w:t>
        </w:r>
        <w:r>
          <w:rPr>
            <w:noProof/>
          </w:rPr>
          <w:fldChar w:fldCharType="end"/>
        </w:r>
      </w:p>
    </w:sdtContent>
  </w:sdt>
  <w:p w14:paraId="03824C67" w14:textId="77777777" w:rsidR="00793F36" w:rsidRDefault="00793F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033C4" w14:textId="77777777" w:rsidR="002C3DD8" w:rsidRDefault="002C3DD8" w:rsidP="00FB076D">
      <w:r>
        <w:separator/>
      </w:r>
    </w:p>
  </w:footnote>
  <w:footnote w:type="continuationSeparator" w:id="0">
    <w:p w14:paraId="7E6C03D2" w14:textId="77777777" w:rsidR="002C3DD8" w:rsidRDefault="002C3DD8" w:rsidP="00FB0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55A44"/>
    <w:multiLevelType w:val="hybridMultilevel"/>
    <w:tmpl w:val="513A91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8B97BAB"/>
    <w:multiLevelType w:val="hybridMultilevel"/>
    <w:tmpl w:val="475E5D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BEB147A"/>
    <w:multiLevelType w:val="hybridMultilevel"/>
    <w:tmpl w:val="AFBEAC76"/>
    <w:lvl w:ilvl="0" w:tplc="5C0A52FA">
      <w:start w:val="250"/>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0">
    <w:nsid w:val="557C2ADD"/>
    <w:multiLevelType w:val="hybridMultilevel"/>
    <w:tmpl w:val="7960EB2C"/>
    <w:lvl w:ilvl="0" w:tplc="B178EC3C">
      <w:start w:val="5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7687CEF"/>
    <w:multiLevelType w:val="hybridMultilevel"/>
    <w:tmpl w:val="6234C4AA"/>
    <w:lvl w:ilvl="0" w:tplc="A58A4EF4">
      <w:start w:val="3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DE6007"/>
    <w:multiLevelType w:val="hybridMultilevel"/>
    <w:tmpl w:val="5FFA5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2"/>
  </w:num>
  <w:num w:numId="4">
    <w:abstractNumId w:val="14"/>
  </w:num>
  <w:num w:numId="5">
    <w:abstractNumId w:val="15"/>
  </w:num>
  <w:num w:numId="6">
    <w:abstractNumId w:val="10"/>
  </w:num>
  <w:num w:numId="7">
    <w:abstractNumId w:val="5"/>
  </w:num>
  <w:num w:numId="8">
    <w:abstractNumId w:val="2"/>
  </w:num>
  <w:num w:numId="9">
    <w:abstractNumId w:val="1"/>
  </w:num>
  <w:num w:numId="10">
    <w:abstractNumId w:val="3"/>
  </w:num>
  <w:num w:numId="11">
    <w:abstractNumId w:val="4"/>
  </w:num>
  <w:num w:numId="12">
    <w:abstractNumId w:val="23"/>
  </w:num>
  <w:num w:numId="13">
    <w:abstractNumId w:val="7"/>
  </w:num>
  <w:num w:numId="14">
    <w:abstractNumId w:val="16"/>
  </w:num>
  <w:num w:numId="15">
    <w:abstractNumId w:val="22"/>
  </w:num>
  <w:num w:numId="16">
    <w:abstractNumId w:val="6"/>
  </w:num>
  <w:num w:numId="17">
    <w:abstractNumId w:val="18"/>
  </w:num>
  <w:num w:numId="18">
    <w:abstractNumId w:val="19"/>
  </w:num>
  <w:num w:numId="19">
    <w:abstractNumId w:val="13"/>
  </w:num>
  <w:num w:numId="20">
    <w:abstractNumId w:val="21"/>
  </w:num>
  <w:num w:numId="21">
    <w:abstractNumId w:val="20"/>
  </w:num>
  <w:num w:numId="22">
    <w:abstractNumId w:val="9"/>
  </w:num>
  <w:num w:numId="23">
    <w:abstractNumId w:val="24"/>
  </w:num>
  <w:num w:numId="24">
    <w:abstractNumId w:val="8"/>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99xa5pf1ppe9ie2ta7v5008vsxvdxptxdfa&quot;&gt;cholesteatoma-Recovered&lt;record-ids&gt;&lt;item&gt;5241&lt;/item&gt;&lt;item&gt;5312&lt;/item&gt;&lt;item&gt;5849&lt;/item&gt;&lt;item&gt;6420&lt;/item&gt;&lt;item&gt;6423&lt;/item&gt;&lt;/record-ids&gt;&lt;/item&gt;&lt;/Libraries&gt;"/>
  </w:docVars>
  <w:rsids>
    <w:rsidRoot w:val="00752119"/>
    <w:rsid w:val="0000087D"/>
    <w:rsid w:val="00005C46"/>
    <w:rsid w:val="00012B31"/>
    <w:rsid w:val="00012C8A"/>
    <w:rsid w:val="00015BCD"/>
    <w:rsid w:val="0002065D"/>
    <w:rsid w:val="000259AA"/>
    <w:rsid w:val="00027DF4"/>
    <w:rsid w:val="00030BDD"/>
    <w:rsid w:val="00041A9F"/>
    <w:rsid w:val="000432C9"/>
    <w:rsid w:val="00051416"/>
    <w:rsid w:val="000526B9"/>
    <w:rsid w:val="00053868"/>
    <w:rsid w:val="0005451A"/>
    <w:rsid w:val="000627B4"/>
    <w:rsid w:val="00063FCC"/>
    <w:rsid w:val="0006438F"/>
    <w:rsid w:val="00064C29"/>
    <w:rsid w:val="00073080"/>
    <w:rsid w:val="00075E43"/>
    <w:rsid w:val="00082E4A"/>
    <w:rsid w:val="00084E2B"/>
    <w:rsid w:val="000851C6"/>
    <w:rsid w:val="00086F3F"/>
    <w:rsid w:val="000953B0"/>
    <w:rsid w:val="00096AC0"/>
    <w:rsid w:val="00097734"/>
    <w:rsid w:val="000B67EC"/>
    <w:rsid w:val="000B750F"/>
    <w:rsid w:val="000C07E1"/>
    <w:rsid w:val="000C18B6"/>
    <w:rsid w:val="000C4580"/>
    <w:rsid w:val="000D0435"/>
    <w:rsid w:val="000D0C17"/>
    <w:rsid w:val="000D2928"/>
    <w:rsid w:val="000D4F14"/>
    <w:rsid w:val="000E2993"/>
    <w:rsid w:val="000E3BD6"/>
    <w:rsid w:val="000E6B39"/>
    <w:rsid w:val="000F119D"/>
    <w:rsid w:val="000F2E0C"/>
    <w:rsid w:val="000F60F4"/>
    <w:rsid w:val="001023C2"/>
    <w:rsid w:val="00103115"/>
    <w:rsid w:val="00105971"/>
    <w:rsid w:val="001078C0"/>
    <w:rsid w:val="00111057"/>
    <w:rsid w:val="00115007"/>
    <w:rsid w:val="00115558"/>
    <w:rsid w:val="00131523"/>
    <w:rsid w:val="00131681"/>
    <w:rsid w:val="0013171A"/>
    <w:rsid w:val="00131720"/>
    <w:rsid w:val="00132782"/>
    <w:rsid w:val="00141609"/>
    <w:rsid w:val="00143D56"/>
    <w:rsid w:val="0014467C"/>
    <w:rsid w:val="00150679"/>
    <w:rsid w:val="00150E37"/>
    <w:rsid w:val="001515C8"/>
    <w:rsid w:val="00161E8F"/>
    <w:rsid w:val="00166BFD"/>
    <w:rsid w:val="001671E1"/>
    <w:rsid w:val="001711A9"/>
    <w:rsid w:val="0018731D"/>
    <w:rsid w:val="001A01D1"/>
    <w:rsid w:val="001A0FFB"/>
    <w:rsid w:val="001A4EC9"/>
    <w:rsid w:val="001B3242"/>
    <w:rsid w:val="001B5125"/>
    <w:rsid w:val="001B7295"/>
    <w:rsid w:val="001C0E70"/>
    <w:rsid w:val="001C12A0"/>
    <w:rsid w:val="001D4CE7"/>
    <w:rsid w:val="001E17F9"/>
    <w:rsid w:val="001E2875"/>
    <w:rsid w:val="001E3086"/>
    <w:rsid w:val="001E6AC7"/>
    <w:rsid w:val="001F4CAF"/>
    <w:rsid w:val="001F699D"/>
    <w:rsid w:val="001F6B4A"/>
    <w:rsid w:val="00204EC7"/>
    <w:rsid w:val="00211461"/>
    <w:rsid w:val="0022082B"/>
    <w:rsid w:val="002220B1"/>
    <w:rsid w:val="0022406A"/>
    <w:rsid w:val="002247F7"/>
    <w:rsid w:val="0023081C"/>
    <w:rsid w:val="00231DE9"/>
    <w:rsid w:val="0023355C"/>
    <w:rsid w:val="00233F15"/>
    <w:rsid w:val="00235968"/>
    <w:rsid w:val="00236FE1"/>
    <w:rsid w:val="00240277"/>
    <w:rsid w:val="002422B9"/>
    <w:rsid w:val="002442CD"/>
    <w:rsid w:val="00246559"/>
    <w:rsid w:val="0025580A"/>
    <w:rsid w:val="00256A87"/>
    <w:rsid w:val="00281516"/>
    <w:rsid w:val="00282B68"/>
    <w:rsid w:val="00287402"/>
    <w:rsid w:val="002904CB"/>
    <w:rsid w:val="0029378A"/>
    <w:rsid w:val="0029382E"/>
    <w:rsid w:val="002A0FE6"/>
    <w:rsid w:val="002A244A"/>
    <w:rsid w:val="002B7AAF"/>
    <w:rsid w:val="002C0E1B"/>
    <w:rsid w:val="002C3DD8"/>
    <w:rsid w:val="002D3F6C"/>
    <w:rsid w:val="002D56AE"/>
    <w:rsid w:val="002D6755"/>
    <w:rsid w:val="002E043E"/>
    <w:rsid w:val="002E2E08"/>
    <w:rsid w:val="00302FF1"/>
    <w:rsid w:val="00306D36"/>
    <w:rsid w:val="003145AA"/>
    <w:rsid w:val="00321A5D"/>
    <w:rsid w:val="00330B83"/>
    <w:rsid w:val="00333AB1"/>
    <w:rsid w:val="00333E83"/>
    <w:rsid w:val="00340C3C"/>
    <w:rsid w:val="003411A3"/>
    <w:rsid w:val="00344911"/>
    <w:rsid w:val="00346977"/>
    <w:rsid w:val="00350E52"/>
    <w:rsid w:val="00353048"/>
    <w:rsid w:val="0035523C"/>
    <w:rsid w:val="00360AE8"/>
    <w:rsid w:val="00363892"/>
    <w:rsid w:val="00364FE4"/>
    <w:rsid w:val="003662E7"/>
    <w:rsid w:val="003674F9"/>
    <w:rsid w:val="0036795B"/>
    <w:rsid w:val="003725FA"/>
    <w:rsid w:val="003744AF"/>
    <w:rsid w:val="00386EBA"/>
    <w:rsid w:val="00387C10"/>
    <w:rsid w:val="00391F05"/>
    <w:rsid w:val="00395492"/>
    <w:rsid w:val="00397EE8"/>
    <w:rsid w:val="003A2E2C"/>
    <w:rsid w:val="003A5038"/>
    <w:rsid w:val="003B3236"/>
    <w:rsid w:val="003C1185"/>
    <w:rsid w:val="003C1A46"/>
    <w:rsid w:val="003C1CD3"/>
    <w:rsid w:val="003D0B3C"/>
    <w:rsid w:val="003D2BD1"/>
    <w:rsid w:val="003D5570"/>
    <w:rsid w:val="003D60EC"/>
    <w:rsid w:val="003E1D40"/>
    <w:rsid w:val="003E21FE"/>
    <w:rsid w:val="003E42A4"/>
    <w:rsid w:val="003E5AC7"/>
    <w:rsid w:val="003E7217"/>
    <w:rsid w:val="0041136B"/>
    <w:rsid w:val="00411537"/>
    <w:rsid w:val="004144B2"/>
    <w:rsid w:val="00414708"/>
    <w:rsid w:val="00414B3A"/>
    <w:rsid w:val="00415610"/>
    <w:rsid w:val="004169C4"/>
    <w:rsid w:val="00417EEA"/>
    <w:rsid w:val="00426049"/>
    <w:rsid w:val="004327B4"/>
    <w:rsid w:val="00433F7C"/>
    <w:rsid w:val="00435A1F"/>
    <w:rsid w:val="00440B2E"/>
    <w:rsid w:val="00440BE7"/>
    <w:rsid w:val="0045395B"/>
    <w:rsid w:val="00457A2B"/>
    <w:rsid w:val="00457DAE"/>
    <w:rsid w:val="00462FE5"/>
    <w:rsid w:val="00465EFD"/>
    <w:rsid w:val="00465F95"/>
    <w:rsid w:val="004674B1"/>
    <w:rsid w:val="00472852"/>
    <w:rsid w:val="00480178"/>
    <w:rsid w:val="00480BFD"/>
    <w:rsid w:val="00481D62"/>
    <w:rsid w:val="00487EE1"/>
    <w:rsid w:val="00490FD1"/>
    <w:rsid w:val="004910F7"/>
    <w:rsid w:val="0049236C"/>
    <w:rsid w:val="00492755"/>
    <w:rsid w:val="004937C4"/>
    <w:rsid w:val="004946F0"/>
    <w:rsid w:val="00496B01"/>
    <w:rsid w:val="004B4199"/>
    <w:rsid w:val="004C3911"/>
    <w:rsid w:val="004C419B"/>
    <w:rsid w:val="004C59E9"/>
    <w:rsid w:val="004D0725"/>
    <w:rsid w:val="004D1A6F"/>
    <w:rsid w:val="004D3AE0"/>
    <w:rsid w:val="004E3980"/>
    <w:rsid w:val="004E3C25"/>
    <w:rsid w:val="004E5E22"/>
    <w:rsid w:val="004E6E3E"/>
    <w:rsid w:val="004F2557"/>
    <w:rsid w:val="004F785C"/>
    <w:rsid w:val="0050110B"/>
    <w:rsid w:val="00501CA9"/>
    <w:rsid w:val="0050473A"/>
    <w:rsid w:val="00507B34"/>
    <w:rsid w:val="00507EE6"/>
    <w:rsid w:val="005163DD"/>
    <w:rsid w:val="00517A33"/>
    <w:rsid w:val="00522314"/>
    <w:rsid w:val="00524F1F"/>
    <w:rsid w:val="00533FA3"/>
    <w:rsid w:val="00536147"/>
    <w:rsid w:val="005377CD"/>
    <w:rsid w:val="005428B9"/>
    <w:rsid w:val="005463E8"/>
    <w:rsid w:val="0055181B"/>
    <w:rsid w:val="00552CFA"/>
    <w:rsid w:val="00553825"/>
    <w:rsid w:val="00557FE9"/>
    <w:rsid w:val="00561CBC"/>
    <w:rsid w:val="005622E7"/>
    <w:rsid w:val="00567206"/>
    <w:rsid w:val="00581B4A"/>
    <w:rsid w:val="005832EC"/>
    <w:rsid w:val="00586262"/>
    <w:rsid w:val="005903F4"/>
    <w:rsid w:val="00595D46"/>
    <w:rsid w:val="00596003"/>
    <w:rsid w:val="005A0C2A"/>
    <w:rsid w:val="005A2E59"/>
    <w:rsid w:val="005A7C1F"/>
    <w:rsid w:val="005B4FB5"/>
    <w:rsid w:val="005B7F52"/>
    <w:rsid w:val="005C2C65"/>
    <w:rsid w:val="005C726D"/>
    <w:rsid w:val="005D18E0"/>
    <w:rsid w:val="005D1C1A"/>
    <w:rsid w:val="005D1F2B"/>
    <w:rsid w:val="005D39E4"/>
    <w:rsid w:val="005D5B45"/>
    <w:rsid w:val="005E14F8"/>
    <w:rsid w:val="005E33F5"/>
    <w:rsid w:val="005E398D"/>
    <w:rsid w:val="005E6EE5"/>
    <w:rsid w:val="005E79F9"/>
    <w:rsid w:val="005E7E6F"/>
    <w:rsid w:val="005F0FF5"/>
    <w:rsid w:val="005F4612"/>
    <w:rsid w:val="005F7143"/>
    <w:rsid w:val="00600D72"/>
    <w:rsid w:val="006013F1"/>
    <w:rsid w:val="00611B06"/>
    <w:rsid w:val="00611FC6"/>
    <w:rsid w:val="0061241A"/>
    <w:rsid w:val="00615389"/>
    <w:rsid w:val="0061571D"/>
    <w:rsid w:val="00616EA9"/>
    <w:rsid w:val="00626E73"/>
    <w:rsid w:val="00632743"/>
    <w:rsid w:val="00635E1F"/>
    <w:rsid w:val="00644A57"/>
    <w:rsid w:val="006454BC"/>
    <w:rsid w:val="006527EB"/>
    <w:rsid w:val="00654049"/>
    <w:rsid w:val="00655311"/>
    <w:rsid w:val="0065650D"/>
    <w:rsid w:val="0066306F"/>
    <w:rsid w:val="0066311C"/>
    <w:rsid w:val="00665075"/>
    <w:rsid w:val="0067096C"/>
    <w:rsid w:val="00676630"/>
    <w:rsid w:val="00677D49"/>
    <w:rsid w:val="00684604"/>
    <w:rsid w:val="00684DC4"/>
    <w:rsid w:val="00690D4D"/>
    <w:rsid w:val="0069326C"/>
    <w:rsid w:val="006A2E95"/>
    <w:rsid w:val="006A4781"/>
    <w:rsid w:val="006B2AD8"/>
    <w:rsid w:val="006B6D47"/>
    <w:rsid w:val="006B712B"/>
    <w:rsid w:val="006B7AE1"/>
    <w:rsid w:val="006C63FE"/>
    <w:rsid w:val="006C6F2A"/>
    <w:rsid w:val="006D0455"/>
    <w:rsid w:val="006D1198"/>
    <w:rsid w:val="006D3303"/>
    <w:rsid w:val="006D503B"/>
    <w:rsid w:val="006E6BEC"/>
    <w:rsid w:val="006F0CA8"/>
    <w:rsid w:val="006F6F5D"/>
    <w:rsid w:val="006F7BC0"/>
    <w:rsid w:val="007039AD"/>
    <w:rsid w:val="00705587"/>
    <w:rsid w:val="00706E69"/>
    <w:rsid w:val="007145D6"/>
    <w:rsid w:val="00715121"/>
    <w:rsid w:val="0071589A"/>
    <w:rsid w:val="007158E0"/>
    <w:rsid w:val="00716C60"/>
    <w:rsid w:val="00717583"/>
    <w:rsid w:val="007175C0"/>
    <w:rsid w:val="007263C8"/>
    <w:rsid w:val="007310F2"/>
    <w:rsid w:val="00731421"/>
    <w:rsid w:val="0073553A"/>
    <w:rsid w:val="007367B4"/>
    <w:rsid w:val="00736DC5"/>
    <w:rsid w:val="007372E7"/>
    <w:rsid w:val="007434D1"/>
    <w:rsid w:val="00743726"/>
    <w:rsid w:val="007517A3"/>
    <w:rsid w:val="00752119"/>
    <w:rsid w:val="00753878"/>
    <w:rsid w:val="00760EAD"/>
    <w:rsid w:val="00761442"/>
    <w:rsid w:val="00765E98"/>
    <w:rsid w:val="00766BCB"/>
    <w:rsid w:val="007679DF"/>
    <w:rsid w:val="00771CED"/>
    <w:rsid w:val="00772B90"/>
    <w:rsid w:val="00775BB0"/>
    <w:rsid w:val="00780ACE"/>
    <w:rsid w:val="00780B9C"/>
    <w:rsid w:val="00783D5A"/>
    <w:rsid w:val="007929F2"/>
    <w:rsid w:val="00793F36"/>
    <w:rsid w:val="0079401D"/>
    <w:rsid w:val="00797400"/>
    <w:rsid w:val="007A0AC6"/>
    <w:rsid w:val="007A5C19"/>
    <w:rsid w:val="007B039D"/>
    <w:rsid w:val="007B4886"/>
    <w:rsid w:val="007B7743"/>
    <w:rsid w:val="007B7CB7"/>
    <w:rsid w:val="007C1B08"/>
    <w:rsid w:val="007C4768"/>
    <w:rsid w:val="007C6150"/>
    <w:rsid w:val="007C6B0D"/>
    <w:rsid w:val="007D327B"/>
    <w:rsid w:val="007D61D3"/>
    <w:rsid w:val="007E18AA"/>
    <w:rsid w:val="007E48C5"/>
    <w:rsid w:val="007F00C8"/>
    <w:rsid w:val="00801A72"/>
    <w:rsid w:val="00804418"/>
    <w:rsid w:val="008117BE"/>
    <w:rsid w:val="00811A80"/>
    <w:rsid w:val="00812770"/>
    <w:rsid w:val="0081349D"/>
    <w:rsid w:val="00814982"/>
    <w:rsid w:val="00814E34"/>
    <w:rsid w:val="00815668"/>
    <w:rsid w:val="008212F6"/>
    <w:rsid w:val="008234AB"/>
    <w:rsid w:val="00826533"/>
    <w:rsid w:val="00827129"/>
    <w:rsid w:val="00830AB2"/>
    <w:rsid w:val="00833647"/>
    <w:rsid w:val="00837DBC"/>
    <w:rsid w:val="0084366F"/>
    <w:rsid w:val="00845578"/>
    <w:rsid w:val="00846E89"/>
    <w:rsid w:val="0084786E"/>
    <w:rsid w:val="00850058"/>
    <w:rsid w:val="00866A1C"/>
    <w:rsid w:val="00876325"/>
    <w:rsid w:val="00877745"/>
    <w:rsid w:val="008808A3"/>
    <w:rsid w:val="0088566B"/>
    <w:rsid w:val="00885CBD"/>
    <w:rsid w:val="00886FCD"/>
    <w:rsid w:val="008A073E"/>
    <w:rsid w:val="008A4FE6"/>
    <w:rsid w:val="008A5AA6"/>
    <w:rsid w:val="008A602D"/>
    <w:rsid w:val="008B0C08"/>
    <w:rsid w:val="008B16A4"/>
    <w:rsid w:val="008B16E8"/>
    <w:rsid w:val="008B1AB6"/>
    <w:rsid w:val="008B21B1"/>
    <w:rsid w:val="008B4BC9"/>
    <w:rsid w:val="008C2AD1"/>
    <w:rsid w:val="008C5735"/>
    <w:rsid w:val="008D0425"/>
    <w:rsid w:val="008D470F"/>
    <w:rsid w:val="008D750E"/>
    <w:rsid w:val="008F12E8"/>
    <w:rsid w:val="008F34BF"/>
    <w:rsid w:val="008F3D94"/>
    <w:rsid w:val="00900344"/>
    <w:rsid w:val="00902161"/>
    <w:rsid w:val="00902788"/>
    <w:rsid w:val="00903993"/>
    <w:rsid w:val="00907B7F"/>
    <w:rsid w:val="00911231"/>
    <w:rsid w:val="009140A2"/>
    <w:rsid w:val="0092116F"/>
    <w:rsid w:val="00922660"/>
    <w:rsid w:val="00925711"/>
    <w:rsid w:val="00926AAC"/>
    <w:rsid w:val="009316FD"/>
    <w:rsid w:val="00933020"/>
    <w:rsid w:val="00942B06"/>
    <w:rsid w:val="00943FE8"/>
    <w:rsid w:val="00947EEF"/>
    <w:rsid w:val="00951D1E"/>
    <w:rsid w:val="0095537A"/>
    <w:rsid w:val="0095545B"/>
    <w:rsid w:val="00956383"/>
    <w:rsid w:val="00965A54"/>
    <w:rsid w:val="00966F67"/>
    <w:rsid w:val="00967978"/>
    <w:rsid w:val="009708BC"/>
    <w:rsid w:val="009733E4"/>
    <w:rsid w:val="009734C5"/>
    <w:rsid w:val="009753A1"/>
    <w:rsid w:val="00976460"/>
    <w:rsid w:val="0098474E"/>
    <w:rsid w:val="00987D2A"/>
    <w:rsid w:val="00993A5E"/>
    <w:rsid w:val="00993E9F"/>
    <w:rsid w:val="00995991"/>
    <w:rsid w:val="00997A73"/>
    <w:rsid w:val="009A190E"/>
    <w:rsid w:val="009A40C0"/>
    <w:rsid w:val="009A7E4E"/>
    <w:rsid w:val="009B121A"/>
    <w:rsid w:val="009B2A1F"/>
    <w:rsid w:val="009C0B4A"/>
    <w:rsid w:val="009C1356"/>
    <w:rsid w:val="009C66D3"/>
    <w:rsid w:val="009C6BD8"/>
    <w:rsid w:val="009D26E4"/>
    <w:rsid w:val="009E1EC6"/>
    <w:rsid w:val="009E70C0"/>
    <w:rsid w:val="009F1E1C"/>
    <w:rsid w:val="009F3FC5"/>
    <w:rsid w:val="00A00229"/>
    <w:rsid w:val="00A00A78"/>
    <w:rsid w:val="00A0201C"/>
    <w:rsid w:val="00A056AA"/>
    <w:rsid w:val="00A05D4F"/>
    <w:rsid w:val="00A06FF5"/>
    <w:rsid w:val="00A145E4"/>
    <w:rsid w:val="00A17C99"/>
    <w:rsid w:val="00A209D1"/>
    <w:rsid w:val="00A218CC"/>
    <w:rsid w:val="00A25610"/>
    <w:rsid w:val="00A2621F"/>
    <w:rsid w:val="00A26CB1"/>
    <w:rsid w:val="00A275C1"/>
    <w:rsid w:val="00A301DF"/>
    <w:rsid w:val="00A37DB3"/>
    <w:rsid w:val="00A40CE7"/>
    <w:rsid w:val="00A423F6"/>
    <w:rsid w:val="00A440DB"/>
    <w:rsid w:val="00A517E3"/>
    <w:rsid w:val="00A52432"/>
    <w:rsid w:val="00A55360"/>
    <w:rsid w:val="00A60488"/>
    <w:rsid w:val="00A65DF7"/>
    <w:rsid w:val="00A711A7"/>
    <w:rsid w:val="00A73874"/>
    <w:rsid w:val="00A77552"/>
    <w:rsid w:val="00A824AE"/>
    <w:rsid w:val="00A835D1"/>
    <w:rsid w:val="00A91EE2"/>
    <w:rsid w:val="00A927AD"/>
    <w:rsid w:val="00AA0106"/>
    <w:rsid w:val="00AA342C"/>
    <w:rsid w:val="00AA3FC3"/>
    <w:rsid w:val="00AA5327"/>
    <w:rsid w:val="00AA613B"/>
    <w:rsid w:val="00AA7C9B"/>
    <w:rsid w:val="00AB16E4"/>
    <w:rsid w:val="00AB280D"/>
    <w:rsid w:val="00AB5984"/>
    <w:rsid w:val="00AB7D21"/>
    <w:rsid w:val="00AC005D"/>
    <w:rsid w:val="00AC6126"/>
    <w:rsid w:val="00AC76C8"/>
    <w:rsid w:val="00AC7A8E"/>
    <w:rsid w:val="00AD26A1"/>
    <w:rsid w:val="00AD34F0"/>
    <w:rsid w:val="00AD6D38"/>
    <w:rsid w:val="00AD73EC"/>
    <w:rsid w:val="00AE0867"/>
    <w:rsid w:val="00AE67BB"/>
    <w:rsid w:val="00AF1F9B"/>
    <w:rsid w:val="00AF43E9"/>
    <w:rsid w:val="00AF75C7"/>
    <w:rsid w:val="00B01A62"/>
    <w:rsid w:val="00B023B2"/>
    <w:rsid w:val="00B11291"/>
    <w:rsid w:val="00B1385A"/>
    <w:rsid w:val="00B16078"/>
    <w:rsid w:val="00B173F1"/>
    <w:rsid w:val="00B2654D"/>
    <w:rsid w:val="00B33A05"/>
    <w:rsid w:val="00B34B53"/>
    <w:rsid w:val="00B35AC6"/>
    <w:rsid w:val="00B37616"/>
    <w:rsid w:val="00B4071D"/>
    <w:rsid w:val="00B40A6B"/>
    <w:rsid w:val="00B40CFE"/>
    <w:rsid w:val="00B41F34"/>
    <w:rsid w:val="00B453AD"/>
    <w:rsid w:val="00B514C8"/>
    <w:rsid w:val="00B51531"/>
    <w:rsid w:val="00B51B26"/>
    <w:rsid w:val="00B521CA"/>
    <w:rsid w:val="00B52404"/>
    <w:rsid w:val="00B535EB"/>
    <w:rsid w:val="00B5360D"/>
    <w:rsid w:val="00B537DE"/>
    <w:rsid w:val="00B55125"/>
    <w:rsid w:val="00B56811"/>
    <w:rsid w:val="00B577FD"/>
    <w:rsid w:val="00B61C27"/>
    <w:rsid w:val="00B61F40"/>
    <w:rsid w:val="00B64E44"/>
    <w:rsid w:val="00B6706E"/>
    <w:rsid w:val="00B709A8"/>
    <w:rsid w:val="00B71630"/>
    <w:rsid w:val="00B749C1"/>
    <w:rsid w:val="00B75745"/>
    <w:rsid w:val="00B90DE6"/>
    <w:rsid w:val="00B90E0D"/>
    <w:rsid w:val="00B922BE"/>
    <w:rsid w:val="00B9615F"/>
    <w:rsid w:val="00BA0C6B"/>
    <w:rsid w:val="00BA61EF"/>
    <w:rsid w:val="00BB244B"/>
    <w:rsid w:val="00BB522C"/>
    <w:rsid w:val="00BB5E14"/>
    <w:rsid w:val="00BC5DCF"/>
    <w:rsid w:val="00BD2D35"/>
    <w:rsid w:val="00BE3A84"/>
    <w:rsid w:val="00BE6365"/>
    <w:rsid w:val="00BE6F0E"/>
    <w:rsid w:val="00BE7A8C"/>
    <w:rsid w:val="00BF28F5"/>
    <w:rsid w:val="00BF42E0"/>
    <w:rsid w:val="00C05131"/>
    <w:rsid w:val="00C06B28"/>
    <w:rsid w:val="00C06B5A"/>
    <w:rsid w:val="00C07FCD"/>
    <w:rsid w:val="00C130F8"/>
    <w:rsid w:val="00C13DE8"/>
    <w:rsid w:val="00C15B52"/>
    <w:rsid w:val="00C16D6C"/>
    <w:rsid w:val="00C17C21"/>
    <w:rsid w:val="00C245F7"/>
    <w:rsid w:val="00C42350"/>
    <w:rsid w:val="00C4327C"/>
    <w:rsid w:val="00C472E4"/>
    <w:rsid w:val="00C47BFD"/>
    <w:rsid w:val="00C507DE"/>
    <w:rsid w:val="00C625CA"/>
    <w:rsid w:val="00C636EA"/>
    <w:rsid w:val="00C641C8"/>
    <w:rsid w:val="00C643C6"/>
    <w:rsid w:val="00C6711F"/>
    <w:rsid w:val="00C822D1"/>
    <w:rsid w:val="00C85A16"/>
    <w:rsid w:val="00C85B60"/>
    <w:rsid w:val="00CA06BF"/>
    <w:rsid w:val="00CA073A"/>
    <w:rsid w:val="00CA3BE2"/>
    <w:rsid w:val="00CA6C15"/>
    <w:rsid w:val="00CA7146"/>
    <w:rsid w:val="00CA7B96"/>
    <w:rsid w:val="00CB0CFC"/>
    <w:rsid w:val="00CB3C93"/>
    <w:rsid w:val="00CB431D"/>
    <w:rsid w:val="00CF1E59"/>
    <w:rsid w:val="00CF34A9"/>
    <w:rsid w:val="00CF3B03"/>
    <w:rsid w:val="00CF4112"/>
    <w:rsid w:val="00D00508"/>
    <w:rsid w:val="00D100D0"/>
    <w:rsid w:val="00D14E60"/>
    <w:rsid w:val="00D21CAD"/>
    <w:rsid w:val="00D22D63"/>
    <w:rsid w:val="00D272CC"/>
    <w:rsid w:val="00D31A40"/>
    <w:rsid w:val="00D33B34"/>
    <w:rsid w:val="00D36ACF"/>
    <w:rsid w:val="00D40F48"/>
    <w:rsid w:val="00D43EDF"/>
    <w:rsid w:val="00D64C5E"/>
    <w:rsid w:val="00D6768F"/>
    <w:rsid w:val="00D701BA"/>
    <w:rsid w:val="00D75B61"/>
    <w:rsid w:val="00D81D22"/>
    <w:rsid w:val="00D83A08"/>
    <w:rsid w:val="00D8737E"/>
    <w:rsid w:val="00D90DA8"/>
    <w:rsid w:val="00D97EDD"/>
    <w:rsid w:val="00DA44F0"/>
    <w:rsid w:val="00DB2FA2"/>
    <w:rsid w:val="00DB381F"/>
    <w:rsid w:val="00DB3A3F"/>
    <w:rsid w:val="00DB6365"/>
    <w:rsid w:val="00DC0DDF"/>
    <w:rsid w:val="00DC1C4B"/>
    <w:rsid w:val="00DC1CB9"/>
    <w:rsid w:val="00DC1CCA"/>
    <w:rsid w:val="00DC50B3"/>
    <w:rsid w:val="00DC5B69"/>
    <w:rsid w:val="00DD27BD"/>
    <w:rsid w:val="00DD3874"/>
    <w:rsid w:val="00DD44F1"/>
    <w:rsid w:val="00DE7FA6"/>
    <w:rsid w:val="00DF242E"/>
    <w:rsid w:val="00DF6C54"/>
    <w:rsid w:val="00DF7D31"/>
    <w:rsid w:val="00E0401A"/>
    <w:rsid w:val="00E12426"/>
    <w:rsid w:val="00E13A27"/>
    <w:rsid w:val="00E141DF"/>
    <w:rsid w:val="00E267AB"/>
    <w:rsid w:val="00E2762E"/>
    <w:rsid w:val="00E30A1A"/>
    <w:rsid w:val="00E326E5"/>
    <w:rsid w:val="00E405EC"/>
    <w:rsid w:val="00E410D7"/>
    <w:rsid w:val="00E41A53"/>
    <w:rsid w:val="00E440B6"/>
    <w:rsid w:val="00E443F5"/>
    <w:rsid w:val="00E46E05"/>
    <w:rsid w:val="00E47714"/>
    <w:rsid w:val="00E47AAD"/>
    <w:rsid w:val="00E72A3B"/>
    <w:rsid w:val="00E774A6"/>
    <w:rsid w:val="00E800D0"/>
    <w:rsid w:val="00E81BC3"/>
    <w:rsid w:val="00E83F00"/>
    <w:rsid w:val="00E86552"/>
    <w:rsid w:val="00E87730"/>
    <w:rsid w:val="00E87C2C"/>
    <w:rsid w:val="00E96D87"/>
    <w:rsid w:val="00EA3793"/>
    <w:rsid w:val="00EA42BD"/>
    <w:rsid w:val="00EA53E0"/>
    <w:rsid w:val="00EB0289"/>
    <w:rsid w:val="00ED3161"/>
    <w:rsid w:val="00ED3ADF"/>
    <w:rsid w:val="00ED4BC8"/>
    <w:rsid w:val="00ED5C65"/>
    <w:rsid w:val="00EE3C40"/>
    <w:rsid w:val="00EE402B"/>
    <w:rsid w:val="00EE40F9"/>
    <w:rsid w:val="00EE4A2E"/>
    <w:rsid w:val="00EE7212"/>
    <w:rsid w:val="00EF4256"/>
    <w:rsid w:val="00F049DE"/>
    <w:rsid w:val="00F079FC"/>
    <w:rsid w:val="00F10476"/>
    <w:rsid w:val="00F158F7"/>
    <w:rsid w:val="00F228EB"/>
    <w:rsid w:val="00F24A86"/>
    <w:rsid w:val="00F2599A"/>
    <w:rsid w:val="00F31850"/>
    <w:rsid w:val="00F340DB"/>
    <w:rsid w:val="00F34511"/>
    <w:rsid w:val="00F34AD8"/>
    <w:rsid w:val="00F420DC"/>
    <w:rsid w:val="00F44423"/>
    <w:rsid w:val="00F4515B"/>
    <w:rsid w:val="00F473FA"/>
    <w:rsid w:val="00F55A66"/>
    <w:rsid w:val="00F56777"/>
    <w:rsid w:val="00F56E4A"/>
    <w:rsid w:val="00F57F2F"/>
    <w:rsid w:val="00F667AA"/>
    <w:rsid w:val="00F72A2B"/>
    <w:rsid w:val="00F748E7"/>
    <w:rsid w:val="00F76515"/>
    <w:rsid w:val="00F8035F"/>
    <w:rsid w:val="00F822C7"/>
    <w:rsid w:val="00F832F8"/>
    <w:rsid w:val="00F83A69"/>
    <w:rsid w:val="00F923B9"/>
    <w:rsid w:val="00F95BB8"/>
    <w:rsid w:val="00F9718E"/>
    <w:rsid w:val="00FA0715"/>
    <w:rsid w:val="00FA3FC1"/>
    <w:rsid w:val="00FB076D"/>
    <w:rsid w:val="00FB3571"/>
    <w:rsid w:val="00FB4E25"/>
    <w:rsid w:val="00FB5462"/>
    <w:rsid w:val="00FB5D5E"/>
    <w:rsid w:val="00FB722F"/>
    <w:rsid w:val="00FC092F"/>
    <w:rsid w:val="00FC3CE5"/>
    <w:rsid w:val="00FC40F2"/>
    <w:rsid w:val="00FD143A"/>
    <w:rsid w:val="00FD3ABA"/>
    <w:rsid w:val="00FD4284"/>
    <w:rsid w:val="00FD6123"/>
    <w:rsid w:val="00FE2257"/>
    <w:rsid w:val="00FE2E72"/>
    <w:rsid w:val="00FE66E5"/>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7DFE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289"/>
    <w:pPr>
      <w:jc w:val="both"/>
    </w:pPr>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unhideWhenUsed/>
    <w:rsid w:val="00480BFD"/>
    <w:rPr>
      <w:sz w:val="20"/>
      <w:szCs w:val="20"/>
    </w:rPr>
  </w:style>
  <w:style w:type="character" w:customStyle="1" w:styleId="CommentTextChar">
    <w:name w:val="Comment Text Char"/>
    <w:basedOn w:val="DefaultParagraphFont"/>
    <w:link w:val="CommentText"/>
    <w:uiPriority w:val="99"/>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3744AF"/>
  </w:style>
  <w:style w:type="paragraph" w:styleId="NormalWeb">
    <w:name w:val="Normal (Web)"/>
    <w:basedOn w:val="Normal"/>
    <w:uiPriority w:val="99"/>
    <w:unhideWhenUsed/>
    <w:rsid w:val="0029378A"/>
    <w:pPr>
      <w:spacing w:before="100" w:beforeAutospacing="1" w:after="100" w:afterAutospacing="1"/>
      <w:jc w:val="left"/>
    </w:pPr>
    <w:rPr>
      <w:rFonts w:ascii="Times New Roman" w:eastAsia="Times New Roman" w:hAnsi="Times New Roman" w:cs="Times New Roman"/>
      <w:lang w:val="en-CA" w:eastAsia="en-CA"/>
    </w:rPr>
  </w:style>
  <w:style w:type="character" w:styleId="Strong">
    <w:name w:val="Strong"/>
    <w:basedOn w:val="DefaultParagraphFont"/>
    <w:uiPriority w:val="22"/>
    <w:qFormat/>
    <w:rsid w:val="0029378A"/>
    <w:rPr>
      <w:b/>
      <w:bCs/>
    </w:rPr>
  </w:style>
  <w:style w:type="paragraph" w:styleId="Header">
    <w:name w:val="header"/>
    <w:basedOn w:val="Normal"/>
    <w:link w:val="HeaderChar"/>
    <w:uiPriority w:val="99"/>
    <w:unhideWhenUsed/>
    <w:rsid w:val="00FB076D"/>
    <w:pPr>
      <w:tabs>
        <w:tab w:val="center" w:pos="4680"/>
        <w:tab w:val="right" w:pos="9360"/>
      </w:tabs>
    </w:pPr>
  </w:style>
  <w:style w:type="character" w:customStyle="1" w:styleId="HeaderChar">
    <w:name w:val="Header Char"/>
    <w:basedOn w:val="DefaultParagraphFont"/>
    <w:link w:val="Header"/>
    <w:uiPriority w:val="99"/>
    <w:rsid w:val="00FB076D"/>
  </w:style>
  <w:style w:type="paragraph" w:styleId="Footer">
    <w:name w:val="footer"/>
    <w:basedOn w:val="Normal"/>
    <w:link w:val="FooterChar"/>
    <w:uiPriority w:val="99"/>
    <w:unhideWhenUsed/>
    <w:rsid w:val="00FB076D"/>
    <w:pPr>
      <w:tabs>
        <w:tab w:val="center" w:pos="4680"/>
        <w:tab w:val="right" w:pos="9360"/>
      </w:tabs>
    </w:pPr>
  </w:style>
  <w:style w:type="character" w:customStyle="1" w:styleId="FooterChar">
    <w:name w:val="Footer Char"/>
    <w:basedOn w:val="DefaultParagraphFont"/>
    <w:link w:val="Footer"/>
    <w:uiPriority w:val="99"/>
    <w:rsid w:val="00FB076D"/>
  </w:style>
  <w:style w:type="character" w:styleId="LineNumber">
    <w:name w:val="line number"/>
    <w:basedOn w:val="DefaultParagraphFont"/>
    <w:uiPriority w:val="99"/>
    <w:semiHidden/>
    <w:unhideWhenUsed/>
    <w:rsid w:val="00ED4BC8"/>
  </w:style>
  <w:style w:type="paragraph" w:styleId="Revision">
    <w:name w:val="Revision"/>
    <w:hidden/>
    <w:uiPriority w:val="99"/>
    <w:semiHidden/>
    <w:rsid w:val="00FC3CE5"/>
  </w:style>
  <w:style w:type="paragraph" w:styleId="DocumentMap">
    <w:name w:val="Document Map"/>
    <w:basedOn w:val="Normal"/>
    <w:link w:val="DocumentMapChar"/>
    <w:uiPriority w:val="99"/>
    <w:semiHidden/>
    <w:unhideWhenUsed/>
    <w:rsid w:val="007175C0"/>
    <w:rPr>
      <w:rFonts w:ascii="Times New Roman" w:hAnsi="Times New Roman" w:cs="Times New Roman"/>
    </w:rPr>
  </w:style>
  <w:style w:type="character" w:customStyle="1" w:styleId="DocumentMapChar">
    <w:name w:val="Document Map Char"/>
    <w:basedOn w:val="DefaultParagraphFont"/>
    <w:link w:val="DocumentMap"/>
    <w:uiPriority w:val="99"/>
    <w:semiHidden/>
    <w:rsid w:val="007175C0"/>
    <w:rPr>
      <w:rFonts w:ascii="Times New Roman" w:hAnsi="Times New Roman" w:cs="Times New Roman"/>
    </w:rPr>
  </w:style>
  <w:style w:type="table" w:customStyle="1" w:styleId="TableGridLight1">
    <w:name w:val="Table Grid Light1"/>
    <w:basedOn w:val="TableNormal"/>
    <w:uiPriority w:val="40"/>
    <w:rsid w:val="0005386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929F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 w:id="1841575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32F6CD-907E-BC4B-9279-7FC297FFD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14487</Words>
  <Characters>82582</Characters>
  <Application>Microsoft Macintosh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96876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3</cp:revision>
  <cp:lastPrinted>2017-09-25T14:54:00Z</cp:lastPrinted>
  <dcterms:created xsi:type="dcterms:W3CDTF">2017-10-11T19:25:00Z</dcterms:created>
  <dcterms:modified xsi:type="dcterms:W3CDTF">2017-10-11T19:27:00Z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User Name_1">
    <vt:lpwstr>arushri.swarup@mail.utoronto.ca@www.mendeley.com</vt:lpwstr>
  </property>
</Properties>
</file>